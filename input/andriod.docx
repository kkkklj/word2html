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shd w:val="clear" w:color="auto" w:fill="F5F6F8"/>
        <w:spacing w:beforeAutospacing="0" w:afterAutospacing="0" w:line="420" w:lineRule="atLeast"/>
        <w:jc w:val="center"/>
        <w:rPr>
          <w:rFonts w:ascii="宋体" w:hAnsi="宋体" w:eastAsia="宋体" w:cs="宋体"/>
          <w:b/>
          <w:bCs/>
          <w:color w:val="333333"/>
          <w:shd w:val="clear" w:color="auto" w:fill="F5F6F8"/>
        </w:rPr>
      </w:pPr>
      <w:r>
        <w:rPr>
          <w:rFonts w:hint="eastAsia" w:ascii="宋体" w:hAnsi="宋体" w:eastAsia="宋体" w:cs="宋体"/>
          <w:b/>
          <w:bCs/>
          <w:color w:val="333333"/>
          <w:shd w:val="clear" w:color="auto" w:fill="F5F6F8"/>
        </w:rPr>
        <w:t>隐私政策</w:t>
      </w:r>
    </w:p>
    <w:p>
      <w:pPr>
        <w:pStyle w:val="5"/>
        <w:widowControl/>
        <w:shd w:val="clear" w:color="auto" w:fill="F5F6F8"/>
        <w:wordWrap w:val="0"/>
        <w:spacing w:beforeAutospacing="0" w:afterAutospacing="0" w:line="420" w:lineRule="atLeast"/>
        <w:jc w:val="righ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发布日期：2022 年 0</w:t>
      </w:r>
      <w:r>
        <w:rPr>
          <w:rFonts w:ascii="宋体" w:hAnsi="宋体" w:eastAsia="宋体" w:cs="宋体"/>
          <w:color w:val="333333"/>
          <w:sz w:val="21"/>
          <w:szCs w:val="21"/>
          <w:shd w:val="clear" w:color="auto" w:fill="F5F6F8"/>
        </w:rPr>
        <w:t>4</w:t>
      </w:r>
      <w:r>
        <w:rPr>
          <w:rFonts w:hint="eastAsia" w:ascii="宋体" w:hAnsi="宋体" w:eastAsia="宋体" w:cs="宋体"/>
          <w:color w:val="333333"/>
          <w:sz w:val="21"/>
          <w:szCs w:val="21"/>
          <w:shd w:val="clear" w:color="auto" w:fill="F5F6F8"/>
        </w:rPr>
        <w:t xml:space="preserve"> 月 </w:t>
      </w:r>
      <w:r>
        <w:rPr>
          <w:rFonts w:ascii="宋体" w:hAnsi="宋体" w:eastAsia="宋体" w:cs="宋体"/>
          <w:color w:val="333333"/>
          <w:sz w:val="21"/>
          <w:szCs w:val="21"/>
          <w:shd w:val="clear" w:color="auto" w:fill="F5F6F8"/>
        </w:rPr>
        <w:t>28</w:t>
      </w:r>
      <w:r>
        <w:rPr>
          <w:rFonts w:hint="eastAsia" w:ascii="宋体" w:hAnsi="宋体" w:eastAsia="宋体" w:cs="宋体"/>
          <w:color w:val="333333"/>
          <w:sz w:val="21"/>
          <w:szCs w:val="21"/>
          <w:shd w:val="clear" w:color="auto" w:fill="F5F6F8"/>
        </w:rPr>
        <w:t xml:space="preserve"> 日</w:t>
      </w:r>
    </w:p>
    <w:p>
      <w:pPr>
        <w:pStyle w:val="5"/>
        <w:widowControl/>
        <w:shd w:val="clear" w:color="auto" w:fill="F5F6F8"/>
        <w:wordWrap w:val="0"/>
        <w:spacing w:beforeAutospacing="0" w:afterAutospacing="0" w:line="420" w:lineRule="atLeast"/>
        <w:jc w:val="righ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生效日期：2022 年 0</w:t>
      </w:r>
      <w:r>
        <w:rPr>
          <w:rFonts w:ascii="宋体" w:hAnsi="宋体" w:eastAsia="宋体" w:cs="宋体"/>
          <w:color w:val="333333"/>
          <w:sz w:val="21"/>
          <w:szCs w:val="21"/>
          <w:shd w:val="clear" w:color="auto" w:fill="F5F6F8"/>
        </w:rPr>
        <w:t>4</w:t>
      </w:r>
      <w:r>
        <w:rPr>
          <w:rFonts w:hint="eastAsia" w:ascii="宋体" w:hAnsi="宋体" w:eastAsia="宋体" w:cs="宋体"/>
          <w:color w:val="333333"/>
          <w:sz w:val="21"/>
          <w:szCs w:val="21"/>
          <w:shd w:val="clear" w:color="auto" w:fill="F5F6F8"/>
        </w:rPr>
        <w:t xml:space="preserve"> 月 </w:t>
      </w:r>
      <w:r>
        <w:rPr>
          <w:rFonts w:ascii="宋体" w:hAnsi="宋体" w:eastAsia="宋体" w:cs="宋体"/>
          <w:color w:val="333333"/>
          <w:sz w:val="21"/>
          <w:szCs w:val="21"/>
          <w:shd w:val="clear" w:color="auto" w:fill="F5F6F8"/>
        </w:rPr>
        <w:t>28</w:t>
      </w:r>
      <w:r>
        <w:rPr>
          <w:rFonts w:hint="eastAsia" w:ascii="宋体" w:hAnsi="宋体" w:eastAsia="宋体" w:cs="宋体"/>
          <w:color w:val="333333"/>
          <w:sz w:val="21"/>
          <w:szCs w:val="21"/>
          <w:shd w:val="clear" w:color="auto" w:fill="F5F6F8"/>
        </w:rPr>
        <w:t xml:space="preserve"> 日</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w:t>
      </w:r>
    </w:p>
    <w:p>
      <w:pPr>
        <w:pStyle w:val="2"/>
        <w:widowControl/>
        <w:shd w:val="clear" w:color="auto" w:fill="F5F6F8"/>
        <w:jc w:val="center"/>
        <w:rPr>
          <w:rFonts w:hint="default" w:cs="宋体"/>
          <w:color w:val="333333"/>
          <w:sz w:val="21"/>
          <w:szCs w:val="21"/>
        </w:rPr>
      </w:pPr>
      <w:r>
        <w:rPr>
          <w:rFonts w:cs="宋体"/>
          <w:color w:val="333333"/>
          <w:sz w:val="21"/>
          <w:szCs w:val="21"/>
          <w:shd w:val="clear" w:color="auto" w:fill="F5F6F8"/>
        </w:rPr>
        <w:t>前言</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我们深知个人信息对您的重要性，我们作为</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 xml:space="preserve"> App的运营方庄严承诺保护用户（以下统称“用户”或“您”）的个人信息和隐私安全。您在使用我们的服务时，我们可能会收集和使用您的个人信息。我们希望通过《隐私政策》（以下简称“本政策”）向您说明我们在收集和使用您个人信息时对应的处理规则等相关事宜，以便更好地保障您的权益。</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u w:val="single"/>
          <w:shd w:val="clear" w:color="auto" w:fill="F5F6F8"/>
        </w:rPr>
        <w:t>当您使用我们任何单项服务时，您同意接受本政策以及我们在该单项服务中发出的特定隐私信息类政策条款（下列称“特定条款”）的保护，在此情况下特定条款与本政策条款同时对您产生效力。如特定条款与本政策条款存在同类条款的不一致约定，则在特定条款约束范围内应以特定条款为准。如我们提供的某一单项服务不适用本政策的，该服务中会以适当方式明示排除适用本政策。</w:t>
      </w:r>
    </w:p>
    <w:p>
      <w:pPr>
        <w:pStyle w:val="5"/>
        <w:widowControl/>
        <w:shd w:val="clear" w:color="auto" w:fill="F5F6F8"/>
        <w:wordWrap w:val="0"/>
        <w:spacing w:beforeAutospacing="0" w:afterAutospacing="0" w:line="420" w:lineRule="atLeast"/>
        <w:rPr>
          <w:rFonts w:ascii="宋体" w:hAnsi="宋体" w:eastAsia="宋体" w:cs="宋体"/>
          <w:b/>
          <w:color w:val="333333"/>
          <w:sz w:val="21"/>
          <w:szCs w:val="21"/>
          <w:u w:val="single"/>
          <w:shd w:val="clear" w:color="auto" w:fill="F5F6F8"/>
        </w:rPr>
      </w:pPr>
      <w:r>
        <w:rPr>
          <w:rFonts w:hint="eastAsia" w:ascii="宋体" w:hAnsi="宋体" w:eastAsia="宋体" w:cs="宋体"/>
          <w:b/>
          <w:color w:val="333333"/>
          <w:sz w:val="21"/>
          <w:szCs w:val="21"/>
          <w:u w:val="single"/>
          <w:shd w:val="clear" w:color="auto" w:fill="F5F6F8"/>
        </w:rPr>
        <w:t>在使用我们的服务前，请您务必仔细阅读并透彻理解本政策，特别是以粗体/粗体下划线标识的条款，您应重点阅读，在确认充分理解并同意后再开始使用。如果您不同意本政策的内容，将可能导致我们的产品和服务无法正常运行，或者无法达到我们拟达到的服务效果，您应立即停止访问/使用我们的产品与/或服务。您使用或继续使用我们的服务，都表示您同意我们按照本政策（包括更新版本）收集、使用、储存和分享您的个人信息。</w:t>
      </w:r>
    </w:p>
    <w:p>
      <w:pPr>
        <w:pStyle w:val="5"/>
        <w:widowControl/>
        <w:shd w:val="clear" w:color="auto" w:fill="F5F6F8"/>
        <w:wordWrap w:val="0"/>
        <w:spacing w:beforeAutospacing="0" w:afterAutospacing="0" w:line="420" w:lineRule="atLeast"/>
        <w:rPr>
          <w:rFonts w:ascii="宋体" w:hAnsi="宋体" w:eastAsia="宋体" w:cs="宋体"/>
          <w:b/>
          <w:color w:val="333333"/>
          <w:sz w:val="21"/>
          <w:szCs w:val="21"/>
          <w:u w:val="single"/>
          <w:shd w:val="clear" w:color="auto" w:fill="F5F6F8"/>
        </w:rPr>
      </w:pPr>
      <w:r>
        <w:rPr>
          <w:rFonts w:hint="eastAsia" w:ascii="宋体" w:hAnsi="宋体" w:eastAsia="宋体" w:cs="宋体"/>
          <w:b/>
          <w:color w:val="333333"/>
          <w:sz w:val="21"/>
          <w:szCs w:val="21"/>
          <w:u w:val="single"/>
          <w:shd w:val="clear" w:color="auto" w:fill="F5F6F8"/>
        </w:rPr>
        <w:t>您理解并同意，除您登录、使用“</w:t>
      </w:r>
      <w:r>
        <w:rPr>
          <w:rFonts w:hint="eastAsia" w:ascii="宋体" w:hAnsi="宋体" w:eastAsia="宋体" w:cs="宋体"/>
          <w:b/>
          <w:color w:val="333333"/>
          <w:sz w:val="21"/>
          <w:szCs w:val="21"/>
          <w:u w:val="single"/>
          <w:shd w:val="clear" w:color="auto" w:fill="F5F6F8"/>
          <w:lang w:eastAsia="zh-Hans"/>
        </w:rPr>
        <w:t>快乐妈咪</w:t>
      </w:r>
      <w:r>
        <w:rPr>
          <w:rFonts w:hint="eastAsia" w:ascii="宋体" w:hAnsi="宋体" w:eastAsia="宋体" w:cs="宋体"/>
          <w:b/>
          <w:color w:val="333333"/>
          <w:sz w:val="21"/>
          <w:szCs w:val="21"/>
          <w:u w:val="single"/>
          <w:shd w:val="clear" w:color="auto" w:fill="F5F6F8"/>
        </w:rPr>
        <w:t>”软件及相关服务外，您还可以用“</w:t>
      </w:r>
      <w:r>
        <w:rPr>
          <w:rFonts w:hint="eastAsia" w:ascii="宋体" w:hAnsi="宋体" w:eastAsia="宋体" w:cs="宋体"/>
          <w:b/>
          <w:color w:val="333333"/>
          <w:sz w:val="21"/>
          <w:szCs w:val="21"/>
          <w:u w:val="single"/>
          <w:shd w:val="clear" w:color="auto" w:fill="F5F6F8"/>
          <w:lang w:eastAsia="zh-Hans"/>
        </w:rPr>
        <w:t>快乐妈咪</w:t>
      </w:r>
      <w:r>
        <w:rPr>
          <w:rFonts w:hint="eastAsia" w:ascii="宋体" w:hAnsi="宋体" w:eastAsia="宋体" w:cs="宋体"/>
          <w:b/>
          <w:color w:val="333333"/>
          <w:sz w:val="21"/>
          <w:szCs w:val="21"/>
          <w:u w:val="single"/>
          <w:shd w:val="clear" w:color="auto" w:fill="F5F6F8"/>
        </w:rPr>
        <w:t>”帐号登录使用我们提供的其他软件、服务。您以“</w:t>
      </w:r>
      <w:r>
        <w:rPr>
          <w:rFonts w:hint="eastAsia" w:ascii="宋体" w:hAnsi="宋体" w:eastAsia="宋体" w:cs="宋体"/>
          <w:b/>
          <w:color w:val="333333"/>
          <w:sz w:val="21"/>
          <w:szCs w:val="21"/>
          <w:u w:val="single"/>
          <w:shd w:val="clear" w:color="auto" w:fill="F5F6F8"/>
          <w:lang w:eastAsia="zh-Hans"/>
        </w:rPr>
        <w:t>快乐妈咪</w:t>
      </w:r>
      <w:r>
        <w:rPr>
          <w:rFonts w:hint="eastAsia" w:ascii="宋体" w:hAnsi="宋体" w:eastAsia="宋体" w:cs="宋体"/>
          <w:b/>
          <w:color w:val="333333"/>
          <w:sz w:val="21"/>
          <w:szCs w:val="21"/>
          <w:u w:val="single"/>
          <w:shd w:val="clear" w:color="auto" w:fill="F5F6F8"/>
        </w:rPr>
        <w:t>”帐号登录并使用前述服务的，同样应受其他软件、服务实际提供方的用户协议及其他协议条款约束。</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在阅读完本政策后，如您对本政策或与本政策相关的事宜有任何问题，您可通过本政策“如何联系我们”章节所列的反馈渠道联系我们，我们会尽快为您作出解答。</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shd w:val="clear" w:color="auto" w:fill="F5F6F8"/>
        </w:rPr>
      </w:pPr>
    </w:p>
    <w:p>
      <w:pPr>
        <w:pStyle w:val="2"/>
        <w:widowControl/>
        <w:shd w:val="clear" w:color="auto" w:fill="F5F6F8"/>
        <w:spacing w:beforeAutospacing="0" w:afterAutospacing="0"/>
        <w:jc w:val="center"/>
        <w:rPr>
          <w:rFonts w:hint="default" w:cs="宋体"/>
          <w:color w:val="333333"/>
          <w:sz w:val="21"/>
          <w:szCs w:val="21"/>
        </w:rPr>
      </w:pPr>
      <w:r>
        <w:rPr>
          <w:rFonts w:cs="宋体"/>
          <w:color w:val="333333"/>
          <w:sz w:val="21"/>
          <w:szCs w:val="21"/>
          <w:shd w:val="clear" w:color="auto" w:fill="F5F6F8"/>
        </w:rPr>
        <w:t>目录</w:t>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"ysmlyi" </w:instrText>
      </w:r>
      <w:r>
        <w:fldChar w:fldCharType="separate"/>
      </w:r>
      <w:r>
        <w:rPr>
          <w:rStyle w:val="11"/>
          <w:rFonts w:cs="宋体"/>
          <w:color w:val="333333"/>
          <w:sz w:val="21"/>
          <w:szCs w:val="21"/>
          <w:u w:val="none"/>
          <w:shd w:val="clear" w:color="auto" w:fill="F5F6F8"/>
        </w:rPr>
        <w:t>一、我们如何收集和使用个人信息</w:t>
      </w:r>
      <w:r>
        <w:rPr>
          <w:rStyle w:val="11"/>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"ysmler" </w:instrText>
      </w:r>
      <w:r>
        <w:fldChar w:fldCharType="separate"/>
      </w:r>
      <w:r>
        <w:rPr>
          <w:rStyle w:val="11"/>
          <w:rFonts w:cs="宋体"/>
          <w:color w:val="333333"/>
          <w:sz w:val="21"/>
          <w:szCs w:val="21"/>
          <w:u w:val="none"/>
          <w:shd w:val="clear" w:color="auto" w:fill="F5F6F8"/>
        </w:rPr>
        <w:t>二、我们如何使用COOKIES或同类技术</w:t>
      </w:r>
      <w:r>
        <w:rPr>
          <w:rStyle w:val="11"/>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"ysmlsan" </w:instrText>
      </w:r>
      <w:r>
        <w:fldChar w:fldCharType="separate"/>
      </w:r>
      <w:r>
        <w:rPr>
          <w:rStyle w:val="11"/>
          <w:rFonts w:cs="宋体"/>
          <w:color w:val="333333"/>
          <w:sz w:val="21"/>
          <w:szCs w:val="21"/>
          <w:u w:val="none"/>
          <w:shd w:val="clear" w:color="auto" w:fill="F5F6F8"/>
        </w:rPr>
        <w:t>三、我们如何共享、转让、公开披露您的个人信息</w:t>
      </w:r>
      <w:r>
        <w:rPr>
          <w:rStyle w:val="11"/>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"ysmlsi" </w:instrText>
      </w:r>
      <w:r>
        <w:fldChar w:fldCharType="separate"/>
      </w:r>
      <w:r>
        <w:rPr>
          <w:rStyle w:val="11"/>
          <w:rFonts w:cs="宋体"/>
          <w:color w:val="333333"/>
          <w:sz w:val="21"/>
          <w:szCs w:val="21"/>
          <w:u w:val="none"/>
          <w:shd w:val="clear" w:color="auto" w:fill="F5F6F8"/>
        </w:rPr>
        <w:t>四、我们如何保留、储存和保护个人信息</w:t>
      </w:r>
      <w:r>
        <w:rPr>
          <w:rStyle w:val="11"/>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"ysmlwu" </w:instrText>
      </w:r>
      <w:r>
        <w:fldChar w:fldCharType="separate"/>
      </w:r>
      <w:r>
        <w:rPr>
          <w:rStyle w:val="10"/>
          <w:rFonts w:cs="宋体"/>
          <w:color w:val="333333"/>
          <w:sz w:val="21"/>
          <w:szCs w:val="21"/>
          <w:u w:val="none"/>
          <w:shd w:val="clear" w:color="auto" w:fill="F5F6F8"/>
        </w:rPr>
        <w:t>五、我们如何保护个人信息的安全</w:t>
      </w:r>
      <w:r>
        <w:rPr>
          <w:rStyle w:val="10"/>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"ysmlsis" </w:instrText>
      </w:r>
      <w:r>
        <w:fldChar w:fldCharType="separate"/>
      </w:r>
      <w:r>
        <w:rPr>
          <w:rStyle w:val="11"/>
          <w:rFonts w:cs="宋体"/>
          <w:color w:val="333333"/>
          <w:sz w:val="21"/>
          <w:szCs w:val="21"/>
          <w:u w:val="none"/>
          <w:shd w:val="clear" w:color="auto" w:fill="F5F6F8"/>
        </w:rPr>
        <w:t>六、如何管理您的个人信息</w:t>
      </w:r>
      <w:r>
        <w:rPr>
          <w:rStyle w:val="11"/>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"ysmlqi" </w:instrText>
      </w:r>
      <w:r>
        <w:fldChar w:fldCharType="separate"/>
      </w:r>
      <w:r>
        <w:rPr>
          <w:rStyle w:val="11"/>
          <w:rFonts w:cs="宋体"/>
          <w:color w:val="333333"/>
          <w:sz w:val="21"/>
          <w:szCs w:val="21"/>
          <w:u w:val="none"/>
          <w:shd w:val="clear" w:color="auto" w:fill="F5F6F8"/>
        </w:rPr>
        <w:t>七、第三方服务</w:t>
      </w:r>
      <w:r>
        <w:rPr>
          <w:rStyle w:val="11"/>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"ysmlba" </w:instrText>
      </w:r>
      <w:r>
        <w:fldChar w:fldCharType="separate"/>
      </w:r>
      <w:r>
        <w:rPr>
          <w:rStyle w:val="11"/>
          <w:rFonts w:cs="宋体"/>
          <w:color w:val="333333"/>
          <w:sz w:val="21"/>
          <w:szCs w:val="21"/>
          <w:u w:val="none"/>
          <w:shd w:val="clear" w:color="auto" w:fill="F5F6F8"/>
        </w:rPr>
        <w:t>八、未成年人信息的保护</w:t>
      </w:r>
      <w:r>
        <w:rPr>
          <w:rStyle w:val="11"/>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"ysmljiu" </w:instrText>
      </w:r>
      <w:r>
        <w:fldChar w:fldCharType="separate"/>
      </w:r>
      <w:r>
        <w:rPr>
          <w:rStyle w:val="11"/>
          <w:rFonts w:cs="宋体"/>
          <w:color w:val="333333"/>
          <w:sz w:val="21"/>
          <w:szCs w:val="21"/>
          <w:u w:val="none"/>
          <w:shd w:val="clear" w:color="auto" w:fill="F5F6F8"/>
        </w:rPr>
        <w:t>九、通知和修订</w:t>
      </w:r>
      <w:r>
        <w:rPr>
          <w:rStyle w:val="11"/>
          <w:rFonts w:cs="宋体"/>
          <w:color w:val="333333"/>
          <w:sz w:val="21"/>
          <w:szCs w:val="21"/>
          <w:u w:val="none"/>
          <w:shd w:val="clear" w:color="auto" w:fill="F5F6F8"/>
        </w:rPr>
        <w:fldChar w:fldCharType="end"/>
      </w:r>
    </w:p>
    <w:p>
      <w:pPr>
        <w:pStyle w:val="2"/>
        <w:widowControl/>
        <w:shd w:val="clear" w:color="auto" w:fill="F5F6F8"/>
        <w:spacing w:before="60" w:beforeAutospacing="0" w:after="60" w:afterAutospacing="0" w:line="600" w:lineRule="atLeast"/>
        <w:rPr>
          <w:rFonts w:hint="default" w:cs="宋体"/>
          <w:color w:val="333333"/>
          <w:sz w:val="21"/>
          <w:szCs w:val="21"/>
        </w:rPr>
      </w:pPr>
      <w:r>
        <w:fldChar w:fldCharType="begin"/>
      </w:r>
      <w:r>
        <w:instrText xml:space="preserve"> HYPERLINK "https://mrobot.pchouse.com.cn/s/magazine/nocache/pchouse/my/privacyPolicy.xsp" \l "ysmlshi" </w:instrText>
      </w:r>
      <w:r>
        <w:fldChar w:fldCharType="separate"/>
      </w:r>
      <w:r>
        <w:rPr>
          <w:rStyle w:val="11"/>
          <w:rFonts w:cs="宋体"/>
          <w:color w:val="333333"/>
          <w:sz w:val="21"/>
          <w:szCs w:val="21"/>
          <w:u w:val="none"/>
          <w:shd w:val="clear" w:color="auto" w:fill="F5F6F8"/>
        </w:rPr>
        <w:t>十、如何联系我们</w:t>
      </w:r>
      <w:r>
        <w:rPr>
          <w:rStyle w:val="11"/>
          <w:rFonts w:cs="宋体"/>
          <w:color w:val="333333"/>
          <w:sz w:val="21"/>
          <w:szCs w:val="21"/>
          <w:u w:val="none"/>
          <w:shd w:val="clear" w:color="auto" w:fill="F5F6F8"/>
        </w:rPr>
        <w:fldChar w:fldCharType="end"/>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w:t>
      </w:r>
    </w:p>
    <w:p>
      <w:pPr>
        <w:pStyle w:val="2"/>
        <w:widowControl/>
        <w:shd w:val="clear" w:color="auto" w:fill="F5F6F8"/>
        <w:spacing w:beforeAutospacing="0" w:afterAutospacing="0" w:line="600" w:lineRule="atLeast"/>
        <w:rPr>
          <w:rFonts w:hint="default" w:cs="宋体"/>
          <w:color w:val="333333"/>
          <w:sz w:val="21"/>
          <w:szCs w:val="21"/>
        </w:rPr>
      </w:pPr>
      <w:r>
        <w:rPr>
          <w:rFonts w:cs="宋体"/>
          <w:color w:val="333333"/>
          <w:sz w:val="21"/>
          <w:szCs w:val="21"/>
          <w:shd w:val="clear" w:color="auto" w:fill="F5F6F8"/>
        </w:rPr>
        <w:t>一、我们如何收集和使用个人信息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u w:val="single"/>
          <w:shd w:val="clear" w:color="auto" w:fill="F5F6F8"/>
        </w:rPr>
      </w:pPr>
      <w:r>
        <w:rPr>
          <w:rFonts w:hint="eastAsia" w:ascii="宋体" w:hAnsi="宋体" w:eastAsia="宋体" w:cs="宋体"/>
          <w:color w:val="333333"/>
          <w:sz w:val="21"/>
          <w:szCs w:val="21"/>
          <w:u w:val="single"/>
          <w:shd w:val="clear" w:color="auto" w:fill="F5F6F8"/>
        </w:rPr>
        <w:t>个人信息是指以电子或者其他方式记录的能够单独或者与其他信息结合识别特定自然人身份或者反映特定自然人活动情况的各种信息，不包括匿名化处理后的信息。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u w:val="single"/>
          <w:shd w:val="clear" w:color="auto" w:fill="F5F6F8"/>
        </w:rPr>
        <w:t>个人敏感信息是指一旦泄露、非法提供或滥用可能危害人身和财产安全，极易导致个人名誉、身心健康受到损害或歧视性待遇等的个人信息。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u w:val="single"/>
          <w:shd w:val="clear" w:color="auto" w:fill="F5F6F8"/>
        </w:rPr>
        <w:t>以上个人信息均是您自愿提供。您有权拒绝提供，但如果您拒绝提供某些个人信息，您将可能无法使用我们提供的服务、产品，或者可能对您使用服务或产品造成一定的影响。</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u w:val="single"/>
          <w:shd w:val="clear" w:color="auto" w:fill="F5F6F8"/>
        </w:rPr>
        <w:t>我们仅会出于以下目的，收集和使用您的个人信息：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（一）为您展示和推送商品或服务</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1、注册成为用户</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（1）注册、登录</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当您注册、登录我们的服务时，您可以通过</w:t>
      </w:r>
      <w:r>
        <w:rPr>
          <w:rFonts w:hint="eastAsia" w:ascii="宋体" w:hAnsi="宋体" w:eastAsia="宋体" w:cs="宋体"/>
          <w:b/>
          <w:color w:val="333333"/>
          <w:sz w:val="21"/>
          <w:szCs w:val="21"/>
          <w:u w:val="single"/>
          <w:shd w:val="clear" w:color="auto" w:fill="F5F6F8"/>
        </w:rPr>
        <w:t>手机号</w:t>
      </w:r>
      <w:r>
        <w:rPr>
          <w:rFonts w:hint="eastAsia" w:ascii="宋体" w:hAnsi="宋体" w:eastAsia="宋体" w:cs="宋体"/>
          <w:color w:val="333333"/>
          <w:sz w:val="21"/>
          <w:szCs w:val="21"/>
          <w:shd w:val="clear" w:color="auto" w:fill="F5F6F8"/>
        </w:rPr>
        <w:t>创建账号，并且您可以完善相关的网络身份识别信息（头像、昵称、密码），收集这些信息是为了帮助您完成注册。请您理解，我们收集该信息是基于法律法规的相关要求，如您拒绝提供可能导致您无法注册账号并使用相关功能。</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您也可以使用第三方账号登录并使用，您将授权我们获取您在第三方平台注册的公开信息（头像、昵称以及您授权的其他信息），用于与账号绑定，使您可以直接登录并使用本产品及相关服务。</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在部分单项服务注册及登录过程中，如果您提供其他额外信息（生日、个人简介、性别、头像），将有助于我们给您提供个性化的推荐和更优的服务体验；但如果您不提供这些信息，并不会影响您使用其他基本功能。</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2、搜索</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您使用搜索服务时，我们会收集您的搜索关键字信息、日志记录。为了提供高效的搜索服务，部分前述信息会暂时存储在您的本地存储设备之中，并可向您展示搜索结果内容、搜索历史记录。</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3、发布信息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（1）您发布内容、评论、提问或回答时，我们将收集您发布的信息，并展示您的昵称、头像、发布内容。</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（2）您使用上传图片、发布音视频功能时，我们会请求您授权</w:t>
      </w:r>
      <w:r>
        <w:rPr>
          <w:rFonts w:hint="eastAsia" w:ascii="宋体" w:hAnsi="宋体" w:eastAsia="宋体" w:cs="宋体"/>
          <w:bCs/>
          <w:color w:val="333333"/>
          <w:sz w:val="21"/>
          <w:szCs w:val="21"/>
          <w:shd w:val="clear" w:color="auto" w:fill="F5F6F8"/>
        </w:rPr>
        <w:t>相机、相册权限</w:t>
      </w:r>
      <w:r>
        <w:rPr>
          <w:rFonts w:hint="eastAsia" w:ascii="宋体" w:hAnsi="宋体" w:eastAsia="宋体" w:cs="宋体"/>
          <w:color w:val="333333"/>
          <w:sz w:val="21"/>
          <w:szCs w:val="21"/>
          <w:shd w:val="clear" w:color="auto" w:fill="F5F6F8"/>
        </w:rPr>
        <w:t>。您如果拒绝提供此类授权，将无法使用此功能，但不影响您正常使用其他功能。</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（3）您发布信息并选择显示位置时，我们会收集与本服务相关的</w:t>
      </w:r>
      <w:r>
        <w:rPr>
          <w:rFonts w:hint="eastAsia" w:ascii="宋体" w:hAnsi="宋体" w:eastAsia="宋体" w:cs="宋体"/>
          <w:b/>
          <w:bCs/>
          <w:color w:val="333333"/>
          <w:sz w:val="21"/>
          <w:szCs w:val="21"/>
          <w:u w:val="single"/>
          <w:shd w:val="clear" w:color="auto" w:fill="F5F6F8"/>
        </w:rPr>
        <w:t>位置信息</w:t>
      </w:r>
      <w:r>
        <w:rPr>
          <w:rFonts w:hint="eastAsia" w:ascii="宋体" w:hAnsi="宋体" w:eastAsia="宋体" w:cs="宋体"/>
          <w:color w:val="333333"/>
          <w:sz w:val="21"/>
          <w:szCs w:val="21"/>
          <w:shd w:val="clear" w:color="auto" w:fill="F5F6F8"/>
        </w:rPr>
        <w:t>。您如果拒绝授权提供，将无法使用此功能，但不影响您正常使用其他功能。</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u w:val="single"/>
          <w:shd w:val="clear" w:color="auto" w:fill="F5F6F8"/>
        </w:rPr>
        <w:t>请注意，如您在我们服务中其他用户可见的公开区域内上传或发布的信息中、您对其他人上传或发布的信息作出的回应中公开您的信息，该等信息可能会被他人收集并加以使用。当您发现他人不正当地收集或使用您的信息时，可通过本政策“如何联系我们”章节所列的反馈渠道联系我们。</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4、互动交流</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您关注感兴趣的账号并与之互动，进行浏览、收藏、评论、点赞或分享内容时，我们会收集您关注的账号昵称，并向您展示您关注账号发布的内容、信息。</w:t>
      </w:r>
    </w:p>
    <w:p>
      <w:pPr>
        <w:pStyle w:val="5"/>
        <w:widowControl/>
        <w:shd w:val="clear" w:color="auto" w:fill="FFFFFF"/>
        <w:spacing w:before="180" w:beforeAutospacing="0" w:afterAutospacing="0"/>
        <w:textAlignment w:val="baseline"/>
        <w:rPr>
          <w:rFonts w:ascii="宋体" w:hAnsi="宋体" w:eastAsia="宋体" w:cs="宋体"/>
          <w:b/>
          <w:sz w:val="21"/>
          <w:szCs w:val="21"/>
        </w:rPr>
      </w:pPr>
      <w:r>
        <w:rPr>
          <w:rFonts w:hint="eastAsia" w:ascii="宋体" w:hAnsi="宋体" w:eastAsia="宋体" w:cs="宋体"/>
          <w:color w:val="333333"/>
          <w:sz w:val="21"/>
          <w:szCs w:val="21"/>
          <w:shd w:val="clear" w:color="auto" w:fill="F5F6F8"/>
        </w:rPr>
        <w:t>5</w:t>
      </w:r>
      <w:r>
        <w:rPr>
          <w:rFonts w:hint="eastAsia" w:ascii="宋体" w:hAnsi="宋体" w:eastAsia="宋体" w:cs="宋体"/>
          <w:color w:val="333333"/>
          <w:sz w:val="21"/>
          <w:szCs w:val="21"/>
          <w:shd w:val="clear" w:color="auto" w:fill="F5F6F8"/>
          <w:lang w:eastAsia="zh-Hans"/>
        </w:rPr>
        <w:t>、</w:t>
      </w:r>
      <w:r>
        <w:rPr>
          <w:rFonts w:hint="eastAsia" w:ascii="宋体" w:hAnsi="宋体" w:eastAsia="宋体" w:cs="宋体"/>
          <w:b/>
          <w:sz w:val="21"/>
          <w:szCs w:val="21"/>
          <w:shd w:val="clear" w:color="auto" w:fill="FFFFFF"/>
        </w:rPr>
        <w:t>个性化推荐</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（1）我们的服务可能会向您推荐更感兴趣的信息，为提供此类服务，我们可能会收集必要的日志信息。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（2）用于信息展示的日志信息包括：</w:t>
      </w:r>
    </w:p>
    <w:p>
      <w:pPr>
        <w:pStyle w:val="5"/>
        <w:widowControl/>
        <w:shd w:val="clear" w:color="auto" w:fill="F5F6F8"/>
        <w:wordWrap w:val="0"/>
        <w:spacing w:before="165" w:beforeAutospacing="0" w:afterAutospacing="0" w:line="420" w:lineRule="atLeast"/>
        <w:rPr>
          <w:rFonts w:ascii="宋体" w:hAnsi="宋体" w:eastAsia="宋体" w:cs="宋体"/>
          <w:bCs/>
          <w:color w:val="333333"/>
          <w:sz w:val="21"/>
          <w:szCs w:val="21"/>
          <w:shd w:val="clear" w:color="auto" w:fill="F5F6F8"/>
        </w:rPr>
      </w:pPr>
      <w:r>
        <w:rPr>
          <w:rStyle w:val="9"/>
          <w:rFonts w:hint="eastAsia" w:ascii="宋体" w:hAnsi="宋体" w:eastAsia="宋体" w:cs="宋体"/>
          <w:b w:val="0"/>
          <w:bCs/>
          <w:sz w:val="21"/>
          <w:szCs w:val="21"/>
          <w:u w:val="single"/>
          <w:shd w:val="clear" w:color="auto" w:fill="FFFFFF"/>
        </w:rPr>
        <w:t>您操作、使用的行为信息</w:t>
      </w:r>
      <w:r>
        <w:rPr>
          <w:rFonts w:hint="eastAsia" w:ascii="宋体" w:hAnsi="宋体" w:eastAsia="宋体" w:cs="宋体"/>
          <w:bCs/>
          <w:sz w:val="21"/>
          <w:szCs w:val="21"/>
          <w:shd w:val="clear" w:color="auto" w:fill="FFFFFF"/>
        </w:rPr>
        <w:t>：</w:t>
      </w:r>
      <w:r>
        <w:rPr>
          <w:rFonts w:hint="eastAsia" w:ascii="宋体" w:hAnsi="宋体" w:eastAsia="宋体" w:cs="宋体"/>
          <w:bCs/>
          <w:color w:val="333333"/>
          <w:sz w:val="21"/>
          <w:szCs w:val="21"/>
          <w:shd w:val="clear" w:color="auto" w:fill="F5F6F8"/>
        </w:rPr>
        <w:t>点击、关注、收藏、搜索、浏览、分享</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您主动提供的信息：反馈、发布、点赞、评论、孕育信息</w:t>
      </w:r>
    </w:p>
    <w:p>
      <w:pPr>
        <w:pStyle w:val="5"/>
        <w:widowControl/>
        <w:shd w:val="clear" w:color="auto" w:fill="FFFFFF"/>
        <w:spacing w:before="180" w:beforeAutospacing="0" w:afterAutospacing="0"/>
        <w:textAlignment w:val="baseline"/>
        <w:rPr>
          <w:rFonts w:ascii="宋体" w:hAnsi="宋体" w:eastAsia="宋体" w:cs="宋体"/>
          <w:bCs/>
          <w:color w:val="333333"/>
          <w:sz w:val="21"/>
          <w:szCs w:val="21"/>
          <w:shd w:val="clear" w:color="auto" w:fill="F5F6F8"/>
        </w:rPr>
      </w:pPr>
      <w:r>
        <w:rPr>
          <w:rStyle w:val="9"/>
          <w:rFonts w:hint="eastAsia" w:ascii="宋体" w:hAnsi="宋体" w:eastAsia="宋体" w:cs="宋体"/>
          <w:b w:val="0"/>
          <w:bCs/>
          <w:sz w:val="21"/>
          <w:szCs w:val="21"/>
          <w:u w:val="single"/>
          <w:shd w:val="clear" w:color="auto" w:fill="FFFFFF"/>
        </w:rPr>
        <w:t>地理位置信息</w:t>
      </w:r>
      <w:r>
        <w:rPr>
          <w:rFonts w:hint="eastAsia" w:ascii="宋体" w:hAnsi="宋体" w:eastAsia="宋体" w:cs="宋体"/>
          <w:bCs/>
          <w:sz w:val="21"/>
          <w:szCs w:val="21"/>
          <w:shd w:val="clear" w:color="auto" w:fill="FFFFFF"/>
        </w:rPr>
        <w:t>：</w:t>
      </w:r>
      <w:r>
        <w:rPr>
          <w:rFonts w:hint="eastAsia" w:ascii="宋体" w:hAnsi="宋体" w:eastAsia="宋体" w:cs="宋体"/>
          <w:b/>
          <w:sz w:val="21"/>
          <w:szCs w:val="21"/>
          <w:u w:val="single"/>
          <w:shd w:val="clear" w:color="auto" w:fill="FFFFFF"/>
        </w:rPr>
        <w:t>GPS信息</w:t>
      </w:r>
      <w:r>
        <w:rPr>
          <w:rFonts w:hint="eastAsia" w:ascii="宋体" w:hAnsi="宋体" w:eastAsia="宋体" w:cs="宋体"/>
          <w:bCs/>
          <w:sz w:val="21"/>
          <w:szCs w:val="21"/>
          <w:shd w:val="clear" w:color="auto" w:fill="FFFFFF"/>
        </w:rPr>
        <w:t>、</w:t>
      </w:r>
      <w:r>
        <w:rPr>
          <w:rFonts w:hint="eastAsia" w:ascii="宋体" w:hAnsi="宋体" w:eastAsia="宋体" w:cs="宋体"/>
          <w:bCs/>
          <w:color w:val="333333"/>
          <w:sz w:val="21"/>
          <w:szCs w:val="21"/>
          <w:shd w:val="clear" w:color="auto" w:fill="F5F6F8"/>
        </w:rPr>
        <w:t>WLAN接入点</w:t>
      </w:r>
    </w:p>
    <w:p>
      <w:pPr>
        <w:pStyle w:val="5"/>
        <w:widowControl/>
        <w:shd w:val="clear" w:color="auto" w:fill="F5F6F8"/>
        <w:wordWrap w:val="0"/>
        <w:spacing w:before="165" w:beforeAutospacing="0" w:afterAutospacing="0" w:line="420" w:lineRule="atLeast"/>
        <w:rPr>
          <w:rFonts w:ascii="宋体" w:hAnsi="宋体" w:eastAsia="宋体" w:cs="宋体"/>
          <w:b/>
          <w:bCs/>
          <w:color w:val="333333"/>
          <w:sz w:val="21"/>
          <w:szCs w:val="21"/>
          <w:shd w:val="clear" w:color="auto" w:fill="F5F6F8"/>
        </w:rPr>
      </w:pPr>
      <w:r>
        <w:rPr>
          <w:rFonts w:hint="eastAsia" w:ascii="宋体" w:hAnsi="宋体" w:eastAsia="宋体" w:cs="宋体"/>
          <w:b/>
          <w:bCs/>
          <w:color w:val="333333"/>
          <w:sz w:val="21"/>
          <w:szCs w:val="21"/>
          <w:shd w:val="clear" w:color="auto" w:fill="F5F6F8"/>
        </w:rPr>
        <w:t>其中GPS地理位置是个人敏感信息，若您拒绝提供，我们将不会根据GPS信息向您推荐信息，且不影响其他功能的正常使用。</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（3）我们会基于IP地址对应的城市向您展示、推荐您所在地区的本地相关信息。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我们对收集、使用的上述信息进行了去标识化的处理，数据分析仅对应无法直接关联您身份的、特定的编码，不会与您的真实身份相关联。</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（4）如果您不想收到通过算法自动决策后的个性化推荐信息，可以通过“我的-右上角设置按钮-个性化推荐”选项，拒绝接受个性化推荐服务。</w:t>
      </w:r>
    </w:p>
    <w:p>
      <w:pPr>
        <w:pStyle w:val="5"/>
        <w:widowControl/>
        <w:shd w:val="clear" w:color="auto" w:fill="F5F6F8"/>
        <w:wordWrap w:val="0"/>
        <w:spacing w:before="165" w:beforeAutospacing="0" w:afterAutospacing="0" w:line="420" w:lineRule="atLeast"/>
        <w:rPr>
          <w:rFonts w:ascii="宋体" w:hAnsi="宋体" w:eastAsia="宋体" w:cs="宋体"/>
          <w:b/>
          <w:bCs/>
          <w:color w:val="333333"/>
          <w:sz w:val="21"/>
          <w:szCs w:val="21"/>
          <w:shd w:val="clear" w:color="auto" w:fill="F5F6F8"/>
        </w:rPr>
      </w:pPr>
      <w:r>
        <w:rPr>
          <w:rFonts w:hint="eastAsia" w:ascii="宋体" w:hAnsi="宋体" w:eastAsia="宋体" w:cs="宋体"/>
          <w:b/>
          <w:bCs/>
          <w:color w:val="333333"/>
          <w:sz w:val="21"/>
          <w:szCs w:val="21"/>
          <w:shd w:val="clear" w:color="auto" w:fill="F5F6F8"/>
        </w:rPr>
        <w:t>6、礼品兑换或收取活动奖励服务</w:t>
      </w:r>
    </w:p>
    <w:p>
      <w:pPr>
        <w:pStyle w:val="5"/>
        <w:widowControl/>
        <w:shd w:val="clear" w:color="auto" w:fill="F5F6F8"/>
        <w:wordWrap w:val="0"/>
        <w:spacing w:before="165" w:beforeAutospacing="0" w:afterAutospacing="0" w:line="420" w:lineRule="atLeast"/>
        <w:rPr>
          <w:rFonts w:ascii="宋体" w:hAnsi="宋体" w:eastAsia="宋体" w:cs="宋体"/>
          <w:b/>
          <w:bCs/>
          <w:color w:val="333333"/>
          <w:sz w:val="21"/>
          <w:szCs w:val="21"/>
          <w:shd w:val="clear" w:color="auto" w:fill="F5F6F8"/>
        </w:rPr>
      </w:pPr>
      <w:r>
        <w:rPr>
          <w:rFonts w:hint="eastAsia" w:ascii="宋体" w:hAnsi="宋体" w:eastAsia="宋体" w:cs="宋体"/>
          <w:color w:val="333333"/>
          <w:sz w:val="21"/>
          <w:szCs w:val="21"/>
          <w:shd w:val="clear" w:color="auto" w:fill="F5F6F8"/>
        </w:rPr>
        <w:t>当您使用积分、金币等兑换礼品、或收取我们发放的活动奖励服务时，系统会生成您的订单。您需要向我们提供收货人</w:t>
      </w:r>
      <w:r>
        <w:rPr>
          <w:rFonts w:hint="eastAsia" w:ascii="宋体" w:hAnsi="宋体" w:eastAsia="宋体" w:cs="宋体"/>
          <w:b/>
          <w:bCs/>
          <w:color w:val="333333"/>
          <w:sz w:val="21"/>
          <w:szCs w:val="21"/>
          <w:shd w:val="clear" w:color="auto" w:fill="F5F6F8"/>
        </w:rPr>
        <w:t>姓名</w:t>
      </w:r>
      <w:r>
        <w:rPr>
          <w:rFonts w:hint="eastAsia" w:ascii="宋体" w:hAnsi="宋体" w:eastAsia="宋体" w:cs="宋体"/>
          <w:color w:val="333333"/>
          <w:sz w:val="21"/>
          <w:szCs w:val="21"/>
          <w:shd w:val="clear" w:color="auto" w:fill="F5F6F8"/>
        </w:rPr>
        <w:t>、</w:t>
      </w:r>
      <w:r>
        <w:rPr>
          <w:rFonts w:hint="eastAsia" w:ascii="宋体" w:hAnsi="宋体" w:eastAsia="宋体" w:cs="宋体"/>
          <w:b/>
          <w:bCs/>
          <w:color w:val="333333"/>
          <w:sz w:val="21"/>
          <w:szCs w:val="21"/>
          <w:shd w:val="clear" w:color="auto" w:fill="F5F6F8"/>
        </w:rPr>
        <w:t>收货地址</w:t>
      </w:r>
      <w:r>
        <w:rPr>
          <w:rFonts w:hint="eastAsia" w:ascii="宋体" w:hAnsi="宋体" w:eastAsia="宋体" w:cs="宋体"/>
          <w:color w:val="333333"/>
          <w:sz w:val="21"/>
          <w:szCs w:val="21"/>
          <w:shd w:val="clear" w:color="auto" w:fill="F5F6F8"/>
        </w:rPr>
        <w:t>、邮政编码、联系邮箱以及</w:t>
      </w:r>
      <w:r>
        <w:rPr>
          <w:rFonts w:hint="eastAsia" w:ascii="宋体" w:hAnsi="宋体" w:eastAsia="宋体" w:cs="宋体"/>
          <w:b/>
          <w:bCs/>
          <w:color w:val="333333"/>
          <w:sz w:val="21"/>
          <w:szCs w:val="21"/>
          <w:shd w:val="clear" w:color="auto" w:fill="F5F6F8"/>
        </w:rPr>
        <w:t>手机号码</w:t>
      </w:r>
      <w:r>
        <w:rPr>
          <w:rFonts w:hint="eastAsia" w:ascii="宋体" w:hAnsi="宋体" w:eastAsia="宋体" w:cs="宋体"/>
          <w:color w:val="333333"/>
          <w:sz w:val="21"/>
          <w:szCs w:val="21"/>
          <w:shd w:val="clear" w:color="auto" w:fill="F5F6F8"/>
        </w:rPr>
        <w:t>。</w:t>
      </w:r>
      <w:r>
        <w:rPr>
          <w:rFonts w:hint="eastAsia" w:ascii="宋体" w:hAnsi="宋体" w:eastAsia="宋体" w:cs="宋体"/>
          <w:b/>
          <w:bCs/>
          <w:color w:val="333333"/>
          <w:sz w:val="21"/>
          <w:szCs w:val="21"/>
          <w:shd w:val="clear" w:color="auto" w:fill="F5F6F8"/>
        </w:rPr>
        <w:t>其中包含您的个人敏感信息，若您拒绝提供，您将无法收到相关礼品或取得相关服务，但不影响其他功能的正常使用。</w:t>
      </w:r>
    </w:p>
    <w:p>
      <w:pPr>
        <w:pStyle w:val="5"/>
        <w:widowControl/>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color w:val="333333"/>
          <w:sz w:val="21"/>
          <w:szCs w:val="21"/>
          <w:shd w:val="clear" w:color="auto" w:fill="F5F6F8"/>
        </w:rPr>
        <w:t>上述所有信息构成您的“订单信息”，我们将使用您的订单信息来进行您的身份核验、确定交易、完成配送、为您查询订单以及提供客服咨询与售后服务；我们还会使用您的订单信息来判断您的交易是否存在异常以保护您的交易安全。</w:t>
      </w:r>
    </w:p>
    <w:p>
      <w:pPr>
        <w:pStyle w:val="5"/>
        <w:widowControl/>
        <w:numPr>
          <w:ilvl w:val="0"/>
          <w:numId w:val="1"/>
        </w:numPr>
        <w:shd w:val="clear" w:color="auto" w:fill="FFFFFF"/>
        <w:spacing w:before="180" w:beforeAutospacing="0" w:afterAutospacing="0"/>
        <w:textAlignment w:val="baseline"/>
        <w:rPr>
          <w:rFonts w:ascii="宋体" w:hAnsi="宋体" w:eastAsia="宋体" w:cs="宋体"/>
          <w:b/>
          <w:bCs/>
          <w:sz w:val="21"/>
          <w:szCs w:val="21"/>
          <w:shd w:val="clear" w:color="auto" w:fill="FFFFFF"/>
        </w:rPr>
      </w:pPr>
      <w:r>
        <w:rPr>
          <w:rFonts w:hint="eastAsia" w:ascii="宋体" w:hAnsi="宋体" w:eastAsia="宋体" w:cs="宋体"/>
          <w:b/>
          <w:bCs/>
          <w:sz w:val="21"/>
          <w:szCs w:val="21"/>
          <w:shd w:val="clear" w:color="auto" w:fill="FFFFFF"/>
        </w:rPr>
        <w:t>试用活动</w:t>
      </w:r>
    </w:p>
    <w:p>
      <w:pPr>
        <w:pStyle w:val="5"/>
        <w:widowControl/>
        <w:numPr>
          <w:ilvl w:val="255"/>
          <w:numId w:val="0"/>
        </w:numPr>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当您申请参加试用活动时，您需要向我们提供申请人</w:t>
      </w:r>
      <w:r>
        <w:rPr>
          <w:rFonts w:hint="eastAsia" w:ascii="宋体" w:hAnsi="宋体" w:eastAsia="宋体" w:cs="宋体"/>
          <w:b/>
          <w:bCs/>
          <w:color w:val="333333"/>
          <w:sz w:val="21"/>
          <w:szCs w:val="21"/>
          <w:shd w:val="clear" w:color="auto" w:fill="F5F6F8"/>
        </w:rPr>
        <w:t>姓名</w:t>
      </w:r>
      <w:r>
        <w:rPr>
          <w:rFonts w:hint="eastAsia" w:ascii="宋体" w:hAnsi="宋体" w:eastAsia="宋体" w:cs="宋体"/>
          <w:color w:val="333333"/>
          <w:sz w:val="21"/>
          <w:szCs w:val="21"/>
          <w:shd w:val="clear" w:color="auto" w:fill="F5F6F8"/>
        </w:rPr>
        <w:t>、</w:t>
      </w:r>
      <w:r>
        <w:rPr>
          <w:rFonts w:hint="eastAsia" w:ascii="宋体" w:hAnsi="宋体" w:eastAsia="宋体" w:cs="宋体"/>
          <w:b/>
          <w:bCs/>
          <w:color w:val="333333"/>
          <w:sz w:val="21"/>
          <w:szCs w:val="21"/>
          <w:shd w:val="clear" w:color="auto" w:fill="F5F6F8"/>
        </w:rPr>
        <w:t>手机号码</w:t>
      </w:r>
      <w:r>
        <w:rPr>
          <w:rFonts w:hint="eastAsia" w:ascii="宋体" w:hAnsi="宋体" w:eastAsia="宋体" w:cs="宋体"/>
          <w:color w:val="333333"/>
          <w:sz w:val="21"/>
          <w:szCs w:val="21"/>
          <w:shd w:val="clear" w:color="auto" w:fill="F5F6F8"/>
        </w:rPr>
        <w:t>、</w:t>
      </w:r>
      <w:r>
        <w:rPr>
          <w:rFonts w:hint="eastAsia" w:ascii="宋体" w:hAnsi="宋体" w:eastAsia="宋体" w:cs="宋体"/>
          <w:b/>
          <w:bCs/>
          <w:color w:val="333333"/>
          <w:sz w:val="21"/>
          <w:szCs w:val="21"/>
          <w:shd w:val="clear" w:color="auto" w:fill="F5F6F8"/>
        </w:rPr>
        <w:t>收货地址</w:t>
      </w:r>
      <w:r>
        <w:rPr>
          <w:rFonts w:hint="eastAsia" w:ascii="宋体" w:hAnsi="宋体" w:eastAsia="宋体" w:cs="宋体"/>
          <w:color w:val="333333"/>
          <w:sz w:val="21"/>
          <w:szCs w:val="21"/>
          <w:shd w:val="clear" w:color="auto" w:fill="F5F6F8"/>
        </w:rPr>
        <w:t>、邮政编码。</w:t>
      </w:r>
      <w:r>
        <w:rPr>
          <w:rFonts w:hint="eastAsia" w:ascii="宋体" w:hAnsi="宋体" w:eastAsia="宋体" w:cs="宋体"/>
          <w:b/>
          <w:bCs/>
          <w:color w:val="333333"/>
          <w:sz w:val="21"/>
          <w:szCs w:val="21"/>
          <w:shd w:val="clear" w:color="auto" w:fill="F5F6F8"/>
        </w:rPr>
        <w:t>其中包含您的个人敏感信息，若您拒绝提供，您将无法参加相关活动，但不影响其他功能的正常使用。</w:t>
      </w:r>
    </w:p>
    <w:p>
      <w:pPr>
        <w:pStyle w:val="5"/>
        <w:widowControl/>
        <w:shd w:val="clear" w:color="auto" w:fill="FFFFFF"/>
        <w:spacing w:before="180" w:beforeAutospacing="0" w:afterAutospacing="0"/>
        <w:textAlignment w:val="baseline"/>
        <w:rPr>
          <w:rFonts w:ascii="宋体" w:hAnsi="宋体" w:eastAsia="宋体" w:cs="宋体"/>
          <w:b/>
          <w:bCs/>
          <w:sz w:val="21"/>
          <w:szCs w:val="21"/>
          <w:shd w:val="clear" w:color="auto" w:fill="FFFFFF"/>
        </w:rPr>
      </w:pPr>
      <w:r>
        <w:rPr>
          <w:rFonts w:hint="eastAsia" w:ascii="宋体" w:hAnsi="宋体" w:eastAsia="宋体" w:cs="宋体"/>
          <w:color w:val="333333"/>
          <w:sz w:val="21"/>
          <w:szCs w:val="21"/>
          <w:shd w:val="clear" w:color="auto" w:fill="F5F6F8"/>
        </w:rPr>
        <w:t>8</w:t>
      </w:r>
      <w:r>
        <w:rPr>
          <w:rFonts w:hint="eastAsia" w:ascii="宋体" w:hAnsi="宋体" w:eastAsia="宋体" w:cs="宋体"/>
          <w:color w:val="333333"/>
          <w:sz w:val="21"/>
          <w:szCs w:val="21"/>
          <w:shd w:val="clear" w:color="auto" w:fill="F5F6F8"/>
          <w:lang w:eastAsia="zh-Hans"/>
        </w:rPr>
        <w:t>、</w:t>
      </w:r>
      <w:r>
        <w:rPr>
          <w:rFonts w:hint="eastAsia" w:ascii="宋体" w:hAnsi="宋体" w:eastAsia="宋体" w:cs="宋体"/>
          <w:b/>
          <w:bCs/>
          <w:sz w:val="21"/>
          <w:szCs w:val="21"/>
          <w:shd w:val="clear" w:color="auto" w:fill="FFFFFF"/>
        </w:rPr>
        <w:t>支付功能</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在您使用试用活动并下单后，您可以选择与我们合作的第三方支付机构支付宝，以下称“支付机构”所提供的支付服务。支付功能本身并不收集您的个人信息，但我们需要将您的订单号与交易金额信息与这些支付机构共享以实现其确认您的支付指令并完成支付。</w:t>
      </w:r>
    </w:p>
    <w:p>
      <w:pPr>
        <w:pStyle w:val="5"/>
        <w:widowControl/>
        <w:shd w:val="clear" w:color="auto" w:fill="FFFFFF"/>
        <w:spacing w:before="180" w:beforeAutospacing="0" w:afterAutospacing="0"/>
        <w:textAlignment w:val="baseline"/>
        <w:rPr>
          <w:rFonts w:ascii="宋体" w:hAnsi="宋体" w:eastAsia="宋体" w:cs="宋体"/>
          <w:b/>
          <w:bCs/>
          <w:sz w:val="21"/>
          <w:szCs w:val="21"/>
          <w:shd w:val="clear" w:color="auto" w:fill="FFFFFF"/>
        </w:rPr>
      </w:pPr>
      <w:r>
        <w:rPr>
          <w:rFonts w:hint="eastAsia" w:ascii="宋体" w:hAnsi="宋体" w:eastAsia="宋体" w:cs="宋体"/>
          <w:color w:val="333333"/>
          <w:sz w:val="21"/>
          <w:szCs w:val="21"/>
          <w:shd w:val="clear" w:color="auto" w:fill="F5F6F8"/>
        </w:rPr>
        <w:t>9</w:t>
      </w:r>
      <w:r>
        <w:rPr>
          <w:rFonts w:hint="eastAsia" w:ascii="宋体" w:hAnsi="宋体" w:eastAsia="宋体" w:cs="宋体"/>
          <w:color w:val="333333"/>
          <w:sz w:val="21"/>
          <w:szCs w:val="21"/>
          <w:shd w:val="clear" w:color="auto" w:fill="F5F6F8"/>
          <w:lang w:eastAsia="zh-Hans"/>
        </w:rPr>
        <w:t>、</w:t>
      </w:r>
      <w:r>
        <w:rPr>
          <w:rFonts w:hint="eastAsia" w:ascii="宋体" w:hAnsi="宋体" w:eastAsia="宋体" w:cs="宋体"/>
          <w:b/>
          <w:bCs/>
          <w:sz w:val="21"/>
          <w:szCs w:val="21"/>
          <w:shd w:val="clear" w:color="auto" w:fill="FFFFFF"/>
        </w:rPr>
        <w:t>客服与售后功能</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与我们合作的第三方商家、第三方供货商的电话客服和售后功能会使用您的账号信息和订单信息。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为保证您的账号安全，我们的呼叫中心客服和在线客服会使用您的账号信息与您核验您的身份。当您需要我们提供与您订单信息相关的客服与售后服务时，我们将会查询您的订单信息。您有可能会在与我们的客服人员沟通时，提供给出上述信息外的其他信息，如当您要求我们变更配送地址、联系人或联系电话。</w:t>
      </w:r>
    </w:p>
    <w:p>
      <w:pPr>
        <w:pStyle w:val="5"/>
        <w:widowControl/>
        <w:numPr>
          <w:ilvl w:val="255"/>
          <w:numId w:val="0"/>
        </w:numPr>
        <w:shd w:val="clear" w:color="auto" w:fill="FFFFFF"/>
        <w:spacing w:before="180" w:beforeAutospacing="0" w:afterAutospacing="0"/>
        <w:textAlignment w:val="baseline"/>
        <w:rPr>
          <w:rFonts w:ascii="宋体" w:hAnsi="宋体" w:eastAsia="宋体" w:cs="宋体"/>
          <w:b/>
          <w:bCs/>
          <w:sz w:val="21"/>
          <w:szCs w:val="21"/>
          <w:shd w:val="clear" w:color="auto" w:fill="FFFFFF"/>
        </w:rPr>
      </w:pPr>
      <w:r>
        <w:rPr>
          <w:rFonts w:hint="eastAsia" w:ascii="宋体" w:hAnsi="宋体" w:eastAsia="宋体" w:cs="宋体"/>
          <w:b/>
          <w:color w:val="333333"/>
          <w:sz w:val="21"/>
          <w:szCs w:val="21"/>
          <w:shd w:val="clear" w:color="auto" w:fill="F5F6F8"/>
        </w:rPr>
        <w:t>10</w:t>
      </w:r>
      <w:r>
        <w:rPr>
          <w:rFonts w:hint="eastAsia" w:ascii="宋体" w:hAnsi="宋体" w:eastAsia="宋体" w:cs="宋体"/>
          <w:b/>
          <w:color w:val="333333"/>
          <w:sz w:val="21"/>
          <w:szCs w:val="21"/>
          <w:shd w:val="clear" w:color="auto" w:fill="F5F6F8"/>
          <w:lang w:eastAsia="zh-Hans"/>
        </w:rPr>
        <w:t>、</w:t>
      </w:r>
      <w:r>
        <w:rPr>
          <w:rFonts w:hint="eastAsia" w:ascii="宋体" w:hAnsi="宋体" w:eastAsia="宋体" w:cs="宋体"/>
          <w:b/>
          <w:bCs/>
          <w:sz w:val="21"/>
          <w:szCs w:val="21"/>
          <w:shd w:val="clear" w:color="auto" w:fill="FFFFFF"/>
        </w:rPr>
        <w:t>问医生功能</w:t>
      </w:r>
    </w:p>
    <w:p>
      <w:pPr>
        <w:pStyle w:val="5"/>
        <w:widowControl/>
        <w:numPr>
          <w:ilvl w:val="255"/>
          <w:numId w:val="0"/>
        </w:numPr>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您注册成为快乐妈咪的用户后，可在快乐妈咪APP上向医生提问，接受医生随访，如您使用图文问诊服务，需要您提供</w:t>
      </w:r>
      <w:r>
        <w:rPr>
          <w:rFonts w:hint="eastAsia" w:ascii="宋体" w:hAnsi="宋体" w:eastAsia="宋体" w:cs="宋体"/>
          <w:color w:val="000000"/>
          <w:sz w:val="21"/>
          <w:szCs w:val="21"/>
          <w:shd w:val="clear" w:color="auto" w:fill="F5F6F8"/>
          <w:lang w:bidi="ar"/>
        </w:rPr>
        <w:t>个人因生病医治等产生的相关</w:t>
      </w:r>
      <w:r>
        <w:rPr>
          <w:rFonts w:hint="eastAsia" w:ascii="宋体" w:hAnsi="宋体" w:eastAsia="宋体" w:cs="宋体"/>
          <w:b/>
          <w:bCs/>
          <w:color w:val="000000"/>
          <w:sz w:val="21"/>
          <w:szCs w:val="21"/>
          <w:shd w:val="clear" w:color="auto" w:fill="F5F6F8"/>
          <w:lang w:bidi="ar"/>
        </w:rPr>
        <w:t>医理记录、用药记录、药物食物过敏史、染病史、以及个人身体健康数据</w:t>
      </w:r>
      <w:r>
        <w:rPr>
          <w:rFonts w:hint="eastAsia" w:ascii="宋体" w:hAnsi="宋体" w:eastAsia="宋体" w:cs="宋体"/>
          <w:color w:val="333333"/>
          <w:sz w:val="21"/>
          <w:szCs w:val="21"/>
          <w:shd w:val="clear" w:color="auto" w:fill="F5F6F8"/>
        </w:rPr>
        <w:t>；需要您授权相机、相册权限，用于上传、发布病历信息；如您使用电话问诊服务，需要您提供</w:t>
      </w:r>
      <w:r>
        <w:rPr>
          <w:rFonts w:hint="eastAsia" w:ascii="宋体" w:hAnsi="宋体" w:eastAsia="宋体" w:cs="宋体"/>
          <w:b/>
          <w:bCs/>
          <w:color w:val="333333"/>
          <w:sz w:val="21"/>
          <w:szCs w:val="21"/>
          <w:shd w:val="clear" w:color="auto" w:fill="F5F6F8"/>
        </w:rPr>
        <w:t>手机号码</w:t>
      </w:r>
      <w:r>
        <w:rPr>
          <w:rFonts w:hint="eastAsia" w:ascii="宋体" w:hAnsi="宋体" w:eastAsia="宋体" w:cs="宋体"/>
          <w:color w:val="333333"/>
          <w:sz w:val="21"/>
          <w:szCs w:val="21"/>
          <w:shd w:val="clear" w:color="auto" w:fill="F5F6F8"/>
        </w:rPr>
        <w:t>。</w:t>
      </w:r>
      <w:r>
        <w:rPr>
          <w:rFonts w:hint="eastAsia" w:ascii="宋体" w:hAnsi="宋体" w:eastAsia="宋体" w:cs="宋体"/>
          <w:b/>
          <w:bCs/>
          <w:color w:val="333333"/>
          <w:sz w:val="21"/>
          <w:szCs w:val="21"/>
          <w:shd w:val="clear" w:color="auto" w:fill="F5F6F8"/>
        </w:rPr>
        <w:t>其中包含您的个人敏感信息，若您如果拒绝授权提供，将无法使用此功能，但不影响您正常使用我们的其他功能。</w:t>
      </w:r>
    </w:p>
    <w:p>
      <w:pPr>
        <w:pStyle w:val="5"/>
        <w:widowControl/>
        <w:numPr>
          <w:ilvl w:val="255"/>
          <w:numId w:val="0"/>
        </w:numPr>
        <w:shd w:val="clear" w:color="auto" w:fill="F5F6F8"/>
        <w:wordWrap w:val="0"/>
        <w:spacing w:before="165" w:beforeAutospacing="0" w:afterAutospacing="0" w:line="420" w:lineRule="atLeast"/>
        <w:rPr>
          <w:rFonts w:ascii="宋体" w:hAnsi="宋体" w:eastAsia="宋体" w:cs="宋体"/>
          <w:b/>
          <w:bCs/>
          <w:color w:val="333333"/>
          <w:sz w:val="21"/>
          <w:szCs w:val="21"/>
          <w:shd w:val="clear" w:color="auto" w:fill="F5F6F8"/>
        </w:rPr>
      </w:pPr>
      <w:r>
        <w:rPr>
          <w:rFonts w:hint="eastAsia" w:ascii="宋体" w:hAnsi="宋体" w:eastAsia="宋体" w:cs="宋体"/>
          <w:b/>
          <w:bCs/>
          <w:color w:val="333333"/>
          <w:sz w:val="21"/>
          <w:szCs w:val="21"/>
          <w:shd w:val="clear" w:color="auto" w:fill="F5F6F8"/>
        </w:rPr>
        <w:t>请您知悉，医生为第三方个人或机构，相关服务由第三方负责运营。如您发现这些第三方服务存在风险时，建议您终止相关操作以保护您的合法权益。</w:t>
      </w:r>
    </w:p>
    <w:p>
      <w:pPr>
        <w:pStyle w:val="5"/>
        <w:widowControl/>
        <w:numPr>
          <w:ilvl w:val="255"/>
          <w:numId w:val="0"/>
        </w:numPr>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b/>
          <w:color w:val="333333"/>
          <w:sz w:val="21"/>
          <w:szCs w:val="21"/>
          <w:shd w:val="clear" w:color="auto" w:fill="F5F6F8"/>
        </w:rPr>
        <w:t>11</w:t>
      </w:r>
      <w:r>
        <w:rPr>
          <w:rFonts w:hint="eastAsia" w:ascii="宋体" w:hAnsi="宋体" w:eastAsia="宋体" w:cs="宋体"/>
          <w:b/>
          <w:color w:val="333333"/>
          <w:sz w:val="21"/>
          <w:szCs w:val="21"/>
          <w:shd w:val="clear" w:color="auto" w:fill="F5F6F8"/>
          <w:lang w:eastAsia="zh-Hans"/>
        </w:rPr>
        <w:t>、</w:t>
      </w:r>
      <w:r>
        <w:rPr>
          <w:rFonts w:hint="eastAsia" w:ascii="宋体" w:hAnsi="宋体" w:eastAsia="宋体" w:cs="宋体"/>
          <w:sz w:val="21"/>
          <w:szCs w:val="21"/>
          <w:shd w:val="clear" w:color="auto" w:fill="FFFFFF"/>
        </w:rPr>
        <w:t>产检助手</w:t>
      </w:r>
    </w:p>
    <w:p>
      <w:pPr>
        <w:pStyle w:val="5"/>
        <w:widowControl/>
        <w:numPr>
          <w:ilvl w:val="255"/>
          <w:numId w:val="0"/>
        </w:numPr>
        <w:shd w:val="clear" w:color="auto" w:fill="F5F6F8"/>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当您使用产检助手功能时，可能需要您提供当前怀孕周期、以及</w:t>
      </w:r>
      <w:r>
        <w:rPr>
          <w:rFonts w:hint="eastAsia" w:ascii="宋体" w:hAnsi="宋体" w:eastAsia="宋体" w:cs="宋体"/>
          <w:b/>
          <w:bCs/>
          <w:color w:val="333333"/>
          <w:sz w:val="21"/>
          <w:szCs w:val="21"/>
          <w:shd w:val="clear" w:color="auto" w:fill="F5F6F8"/>
        </w:rPr>
        <w:t>产检报告图片</w:t>
      </w:r>
      <w:r>
        <w:rPr>
          <w:rFonts w:hint="eastAsia" w:ascii="宋体" w:hAnsi="宋体" w:eastAsia="宋体" w:cs="宋体"/>
          <w:color w:val="333333"/>
          <w:sz w:val="21"/>
          <w:szCs w:val="21"/>
          <w:shd w:val="clear" w:color="auto" w:fill="F5F6F8"/>
        </w:rPr>
        <w:t>，需要您授权相机、相册权限，用于上传、发布用户症状等怀孕病历信息。如果您拒绝提供，可能会影响部分功能的使用，但不影响您正常使用我们的其他功能。</w:t>
      </w:r>
      <w:r>
        <w:rPr>
          <w:rFonts w:hint="eastAsia" w:ascii="宋体" w:hAnsi="宋体" w:eastAsia="宋体" w:cs="宋体"/>
          <w:b/>
          <w:bCs/>
          <w:color w:val="333333"/>
          <w:sz w:val="21"/>
          <w:szCs w:val="21"/>
          <w:shd w:val="clear" w:color="auto" w:fill="F5F6F8"/>
        </w:rPr>
        <w:t>其中包含您的个人敏感信息，若您如果拒绝授权提供，将无法使用此功能，但不影响您正常使用我们的其他功能</w:t>
      </w:r>
      <w:r>
        <w:rPr>
          <w:rFonts w:hint="eastAsia" w:ascii="宋体" w:hAnsi="宋体" w:eastAsia="宋体" w:cs="宋体"/>
          <w:color w:val="333333"/>
          <w:sz w:val="21"/>
          <w:szCs w:val="21"/>
          <w:shd w:val="clear" w:color="auto" w:fill="F5F6F8"/>
        </w:rPr>
        <w:t>。</w:t>
      </w:r>
    </w:p>
    <w:p>
      <w:pPr>
        <w:pStyle w:val="5"/>
        <w:widowControl/>
        <w:numPr>
          <w:ilvl w:val="255"/>
          <w:numId w:val="0"/>
        </w:numPr>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12、数胎动</w:t>
      </w:r>
    </w:p>
    <w:p>
      <w:pPr>
        <w:pStyle w:val="5"/>
        <w:widowControl/>
        <w:numPr>
          <w:ilvl w:val="255"/>
          <w:numId w:val="0"/>
        </w:numPr>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当您使用数胎动功能时，可能需要您授权消息推送通知权限，用于及时提醒用户使用数胎动功能，如果您拒绝提供，将无法及时使用数胎动功能，但不影响您正常使用我们的其他功能。</w:t>
      </w:r>
    </w:p>
    <w:p>
      <w:pPr>
        <w:pStyle w:val="5"/>
        <w:widowControl/>
        <w:numPr>
          <w:ilvl w:val="255"/>
          <w:numId w:val="0"/>
        </w:numPr>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13、专属服务功能</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sz w:val="21"/>
          <w:szCs w:val="21"/>
          <w:shd w:val="clear" w:color="auto" w:fill="FFFFFF"/>
        </w:rPr>
        <w:t>当您点击服务功能时，我们将收集您的</w:t>
      </w:r>
      <w:r>
        <w:rPr>
          <w:rFonts w:hint="eastAsia" w:ascii="宋体" w:hAnsi="宋体" w:eastAsia="宋体" w:cs="宋体"/>
          <w:b/>
          <w:bCs/>
          <w:sz w:val="21"/>
          <w:szCs w:val="21"/>
          <w:shd w:val="clear" w:color="auto" w:fill="FFFFFF"/>
        </w:rPr>
        <w:t>地理位置</w:t>
      </w:r>
      <w:r>
        <w:rPr>
          <w:rFonts w:hint="eastAsia" w:ascii="宋体" w:hAnsi="宋体" w:eastAsia="宋体" w:cs="宋体"/>
          <w:sz w:val="21"/>
          <w:szCs w:val="21"/>
          <w:shd w:val="clear" w:color="auto" w:fill="FFFFFF"/>
        </w:rPr>
        <w:t>信息，用于判断展示具体服务机构所在的城市，如果您拒绝提供，将显示默认城市，不影响您使用该功能；当您使用拨打机构电话功能时，需要您提供拨打电话权限，用于能够直接使用系统电话功能拨打电话，如果您拒绝提供，将无法使用拨打电话功能。</w:t>
      </w:r>
    </w:p>
    <w:p>
      <w:pPr>
        <w:pStyle w:val="5"/>
        <w:widowControl/>
        <w:numPr>
          <w:ilvl w:val="0"/>
          <w:numId w:val="2"/>
        </w:numPr>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智能硬件功能</w:t>
      </w:r>
    </w:p>
    <w:p>
      <w:pPr>
        <w:pStyle w:val="5"/>
        <w:widowControl/>
        <w:shd w:val="clear" w:color="auto" w:fill="F5F6F8"/>
        <w:wordWrap w:val="0"/>
        <w:spacing w:before="165" w:beforeAutospacing="0" w:afterAutospacing="0" w:line="420" w:lineRule="atLeast"/>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当您使用智能硬件功能时，需要您授权获取蓝牙信息权限，用于连接硬件设备数据，如果您拒绝提供，将无法使用该功能，但不影响您正常使用其他功能。</w:t>
      </w:r>
    </w:p>
    <w:p>
      <w:pPr>
        <w:pStyle w:val="5"/>
        <w:widowControl/>
        <w:shd w:val="clear" w:color="auto" w:fill="F5F6F8"/>
        <w:wordWrap w:val="0"/>
        <w:spacing w:before="165" w:beforeAutospacing="0" w:afterAutospacing="0" w:line="420" w:lineRule="atLeast"/>
        <w:rPr>
          <w:rFonts w:ascii="宋体" w:hAnsi="宋体" w:eastAsia="宋体" w:cs="宋体"/>
          <w:sz w:val="18"/>
          <w:szCs w:val="18"/>
          <w:shd w:val="clear" w:color="auto" w:fill="FFFFFF"/>
        </w:rPr>
      </w:pPr>
    </w:p>
    <w:p>
      <w:pPr>
        <w:pStyle w:val="5"/>
        <w:widowControl/>
        <w:shd w:val="clear" w:color="auto" w:fill="FFFFFF"/>
        <w:spacing w:before="180" w:beforeAutospacing="0" w:afterAutospacing="0"/>
        <w:textAlignment w:val="baseline"/>
        <w:rPr>
          <w:rFonts w:ascii="宋体" w:hAnsi="宋体" w:eastAsia="宋体" w:cs="宋体"/>
          <w:b/>
          <w:bCs/>
          <w:sz w:val="21"/>
          <w:szCs w:val="21"/>
          <w:shd w:val="clear" w:color="auto" w:fill="FFFFFF"/>
        </w:rPr>
      </w:pPr>
      <w:r>
        <w:rPr>
          <w:rFonts w:hint="eastAsia" w:ascii="宋体" w:hAnsi="宋体" w:eastAsia="宋体" w:cs="宋体"/>
          <w:b/>
          <w:bCs/>
          <w:sz w:val="18"/>
          <w:szCs w:val="18"/>
          <w:shd w:val="clear" w:color="auto" w:fill="FFFFFF"/>
        </w:rPr>
        <w:t>（</w:t>
      </w:r>
      <w:r>
        <w:rPr>
          <w:rFonts w:hint="eastAsia" w:ascii="宋体" w:hAnsi="宋体" w:eastAsia="宋体" w:cs="宋体"/>
          <w:b/>
          <w:bCs/>
          <w:sz w:val="21"/>
          <w:szCs w:val="21"/>
          <w:shd w:val="clear" w:color="auto" w:fill="FFFFFF"/>
        </w:rPr>
        <w:t>二）为您提供其他附加服务</w:t>
      </w:r>
    </w:p>
    <w:p>
      <w:pPr>
        <w:pStyle w:val="5"/>
        <w:widowControl/>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为向您提供更便捷、更优质、个性化的产品及/或服务，努力提升您的体验，我们在向您提供的以下附加服务中可能会收集和使用您的个人信息。</w:t>
      </w:r>
      <w:r>
        <w:rPr>
          <w:rFonts w:hint="eastAsia" w:ascii="宋体" w:hAnsi="宋体" w:eastAsia="宋体" w:cs="宋体"/>
          <w:b/>
          <w:bCs/>
          <w:sz w:val="21"/>
          <w:szCs w:val="21"/>
          <w:shd w:val="clear" w:color="auto" w:fill="FFFFFF"/>
        </w:rPr>
        <w:t>如果您不提供上述信息，不会影响您使用浏览、搜索基本服务，但您可能无法获得这些附加服务给您带来的用户体验。</w:t>
      </w:r>
      <w:r>
        <w:rPr>
          <w:rFonts w:hint="eastAsia" w:ascii="宋体" w:hAnsi="宋体" w:eastAsia="宋体" w:cs="宋体"/>
          <w:sz w:val="21"/>
          <w:szCs w:val="21"/>
          <w:shd w:val="clear" w:color="auto" w:fill="FFFFFF"/>
        </w:rPr>
        <w:t>这些附加服务包括：</w:t>
      </w:r>
    </w:p>
    <w:p>
      <w:pPr>
        <w:pStyle w:val="5"/>
        <w:widowControl/>
        <w:numPr>
          <w:ilvl w:val="255"/>
          <w:numId w:val="0"/>
        </w:numPr>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b/>
          <w:bCs/>
          <w:sz w:val="21"/>
          <w:szCs w:val="21"/>
          <w:shd w:val="clear" w:color="auto" w:fill="FFFFFF"/>
        </w:rPr>
        <w:t>1</w:t>
      </w:r>
      <w:r>
        <w:rPr>
          <w:rFonts w:hint="eastAsia" w:ascii="宋体" w:hAnsi="宋体" w:eastAsia="宋体" w:cs="宋体"/>
          <w:sz w:val="21"/>
          <w:szCs w:val="21"/>
          <w:shd w:val="clear" w:color="auto" w:fill="FFFFFF"/>
        </w:rPr>
        <w:t xml:space="preserve">. </w:t>
      </w:r>
      <w:r>
        <w:rPr>
          <w:rFonts w:hint="eastAsia" w:ascii="宋体" w:hAnsi="宋体" w:eastAsia="宋体" w:cs="宋体"/>
          <w:b/>
          <w:bCs/>
          <w:sz w:val="21"/>
          <w:szCs w:val="21"/>
          <w:shd w:val="clear" w:color="auto" w:fill="FFFFFF"/>
        </w:rPr>
        <w:t>基于位置信息的个性化推荐功能：</w:t>
      </w:r>
      <w:r>
        <w:rPr>
          <w:rFonts w:hint="eastAsia" w:ascii="宋体" w:hAnsi="宋体" w:eastAsia="宋体" w:cs="宋体"/>
          <w:sz w:val="21"/>
          <w:szCs w:val="21"/>
          <w:shd w:val="clear" w:color="auto" w:fill="FFFFFF"/>
        </w:rPr>
        <w:t>我们会基于您的地理位置为您提供服务。当您开启设备定位功能并使用我们基于位置提供的相关服务时，我们可能会收集和使用您的</w:t>
      </w:r>
      <w:r>
        <w:rPr>
          <w:rFonts w:hint="eastAsia" w:ascii="宋体" w:hAnsi="宋体" w:eastAsia="宋体" w:cs="宋体"/>
          <w:b/>
          <w:bCs/>
          <w:sz w:val="21"/>
          <w:szCs w:val="21"/>
          <w:shd w:val="clear" w:color="auto" w:fill="FFFFFF"/>
        </w:rPr>
        <w:t>位置信息</w:t>
      </w:r>
      <w:r>
        <w:rPr>
          <w:rFonts w:hint="eastAsia" w:ascii="宋体" w:hAnsi="宋体" w:eastAsia="宋体" w:cs="宋体"/>
          <w:sz w:val="21"/>
          <w:szCs w:val="21"/>
          <w:shd w:val="clear" w:color="auto" w:fill="FFFFFF"/>
        </w:rPr>
        <w:t>，以实现我们为您提供您本地周边服务、资讯的目的（包括您无需手动输入自身地理位置即可获得相关服务，以及估算商家与您之间的实际距离方便您进行消费决策）。我们会使用有关技术对您的实际位置进行定位，这些技术包括</w:t>
      </w:r>
      <w:r>
        <w:rPr>
          <w:rFonts w:hint="eastAsia" w:ascii="宋体" w:hAnsi="宋体" w:eastAsia="宋体" w:cs="宋体"/>
          <w:b/>
          <w:bCs/>
          <w:sz w:val="21"/>
          <w:szCs w:val="21"/>
          <w:shd w:val="clear" w:color="auto" w:fill="FFFFFF"/>
        </w:rPr>
        <w:t>IP地址、GPS</w:t>
      </w:r>
      <w:r>
        <w:rPr>
          <w:rFonts w:hint="eastAsia" w:ascii="宋体" w:hAnsi="宋体" w:eastAsia="宋体" w:cs="宋体"/>
          <w:sz w:val="21"/>
          <w:szCs w:val="21"/>
          <w:shd w:val="clear" w:color="auto" w:fill="FFFFFF"/>
        </w:rPr>
        <w:t>以及能够提供相关信息的WLAN接入点、蓝牙和基站传感器技术。我们仅收集您当时所处的地理位置，但不会将您各时段的位置信息进行关联以判断您的行踪轨迹。</w:t>
      </w:r>
    </w:p>
    <w:p>
      <w:pPr>
        <w:pStyle w:val="5"/>
        <w:widowControl/>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ascii="宋体" w:hAnsi="宋体" w:eastAsia="宋体" w:cs="宋体"/>
          <w:b/>
          <w:bCs/>
          <w:sz w:val="21"/>
          <w:szCs w:val="21"/>
          <w:shd w:val="clear" w:color="auto" w:fill="FFFFFF"/>
        </w:rPr>
        <w:t>2</w:t>
      </w:r>
      <w:r>
        <w:rPr>
          <w:rFonts w:hint="eastAsia" w:ascii="宋体" w:hAnsi="宋体" w:eastAsia="宋体" w:cs="宋体"/>
          <w:b/>
          <w:bCs/>
          <w:sz w:val="21"/>
          <w:szCs w:val="21"/>
          <w:shd w:val="clear" w:color="auto" w:fill="FFFFFF"/>
        </w:rPr>
        <w:t>. 基于相机/摄像头的附加服务：</w:t>
      </w:r>
      <w:r>
        <w:rPr>
          <w:rFonts w:hint="eastAsia" w:ascii="宋体" w:hAnsi="宋体" w:eastAsia="宋体" w:cs="宋体"/>
          <w:sz w:val="21"/>
          <w:szCs w:val="21"/>
          <w:shd w:val="clear" w:color="auto" w:fill="FFFFFF"/>
        </w:rPr>
        <w:t>您可以使用该功能用于直接拍摄并上传图片用于评价、分享</w:t>
      </w:r>
      <w:r>
        <w:rPr>
          <w:rFonts w:hint="eastAsia" w:ascii="宋体" w:hAnsi="宋体" w:eastAsia="宋体" w:cs="宋体"/>
          <w:sz w:val="21"/>
          <w:szCs w:val="21"/>
          <w:shd w:val="clear" w:color="auto" w:fill="FFFFFF"/>
          <w:lang w:eastAsia="zh-Hans"/>
        </w:rPr>
        <w:t>、发布内容，</w:t>
      </w:r>
      <w:r>
        <w:rPr>
          <w:rFonts w:hint="eastAsia" w:ascii="宋体" w:hAnsi="宋体" w:eastAsia="宋体" w:cs="宋体"/>
          <w:sz w:val="21"/>
          <w:szCs w:val="21"/>
          <w:shd w:val="clear" w:color="auto" w:fill="FFFFFF"/>
        </w:rPr>
        <w:t>以及特定场景下经您授权的参与活动等您明确知悉的场景。请您知晓，即使您已同意开启摄像头权限，我们也仅会在您主动点击客户端摄像头图标拍照时通过摄像头获取照片信息。</w:t>
      </w:r>
    </w:p>
    <w:p>
      <w:pPr>
        <w:pStyle w:val="5"/>
        <w:widowControl/>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ascii="宋体" w:hAnsi="宋体" w:eastAsia="宋体" w:cs="宋体"/>
          <w:b/>
          <w:bCs/>
          <w:sz w:val="21"/>
          <w:szCs w:val="21"/>
          <w:shd w:val="clear" w:color="auto" w:fill="FFFFFF"/>
        </w:rPr>
        <w:t>3</w:t>
      </w:r>
      <w:r>
        <w:rPr>
          <w:rFonts w:hint="eastAsia" w:ascii="宋体" w:hAnsi="宋体" w:eastAsia="宋体" w:cs="宋体"/>
          <w:b/>
          <w:bCs/>
          <w:sz w:val="21"/>
          <w:szCs w:val="21"/>
          <w:shd w:val="clear" w:color="auto" w:fill="FFFFFF"/>
        </w:rPr>
        <w:t>. 基于相册（图片库/视频库）的图片/视频访问及上传的附加服务：</w:t>
      </w:r>
      <w:r>
        <w:rPr>
          <w:rFonts w:hint="eastAsia" w:ascii="宋体" w:hAnsi="宋体" w:eastAsia="宋体" w:cs="宋体"/>
          <w:sz w:val="21"/>
          <w:szCs w:val="21"/>
          <w:shd w:val="clear" w:color="auto" w:fill="FFFFFF"/>
        </w:rPr>
        <w:t>您可以使用该功能上传您的照片/图片/视频，以实现更换头像、</w:t>
      </w:r>
      <w:r>
        <w:rPr>
          <w:rFonts w:hint="eastAsia" w:ascii="宋体" w:hAnsi="宋体" w:eastAsia="宋体" w:cs="宋体"/>
          <w:sz w:val="21"/>
          <w:szCs w:val="21"/>
          <w:shd w:val="clear" w:color="auto" w:fill="FFFFFF"/>
          <w:lang w:eastAsia="zh-Hans"/>
        </w:rPr>
        <w:t>发布内容、</w:t>
      </w:r>
      <w:r>
        <w:rPr>
          <w:rFonts w:hint="eastAsia" w:ascii="宋体" w:hAnsi="宋体" w:eastAsia="宋体" w:cs="宋体"/>
          <w:sz w:val="21"/>
          <w:szCs w:val="21"/>
          <w:shd w:val="clear" w:color="auto" w:fill="FFFFFF"/>
        </w:rPr>
        <w:t>发表评论/分享或与客服沟通提供证明等功能。</w:t>
      </w:r>
    </w:p>
    <w:p>
      <w:pPr>
        <w:pStyle w:val="5"/>
        <w:widowControl/>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sz w:val="21"/>
          <w:szCs w:val="21"/>
          <w:shd w:val="clear" w:color="auto" w:fill="FFFFFF"/>
        </w:rPr>
        <w:t>您理解并同意，上述附加服务可能需要您在您的设备中开启您的</w:t>
      </w:r>
      <w:r>
        <w:rPr>
          <w:rFonts w:hint="eastAsia" w:ascii="宋体" w:hAnsi="宋体" w:eastAsia="宋体" w:cs="宋体"/>
          <w:b/>
          <w:bCs/>
          <w:sz w:val="21"/>
          <w:szCs w:val="21"/>
          <w:shd w:val="clear" w:color="auto" w:fill="FFFFFF"/>
        </w:rPr>
        <w:t>位置</w:t>
      </w:r>
      <w:r>
        <w:rPr>
          <w:rFonts w:hint="eastAsia" w:ascii="宋体" w:hAnsi="宋体" w:eastAsia="宋体" w:cs="宋体"/>
          <w:sz w:val="21"/>
          <w:szCs w:val="21"/>
          <w:shd w:val="clear" w:color="auto" w:fill="FFFFFF"/>
        </w:rPr>
        <w:t>、摄像头（相机）、相册（图片库）的访问权限，以实现这些权限所涉及信息的收集和使用。您可在您的设备设置或我们的相关客户端“设置-隐私-系统权限”中逐项查看上述权限的状态，并可自行决定这些权限随时的开启或关闭。</w:t>
      </w:r>
      <w:r>
        <w:rPr>
          <w:rFonts w:hint="eastAsia" w:ascii="宋体" w:hAnsi="宋体" w:eastAsia="宋体" w:cs="宋体"/>
          <w:b/>
          <w:bCs/>
          <w:sz w:val="21"/>
          <w:szCs w:val="21"/>
          <w:shd w:val="clear" w:color="auto" w:fill="FFFFFF"/>
        </w:rPr>
        <w:t>请您注意，您开启任一权限即代表您授权我们可以收集和使用相关个人信息来为您提供对应服务，您一旦关闭任一权限即代表您取消了授权，我们将不再基于对应权限继续收集和使用相关个人信息，也无法为您提供该权限所对应的服务。但是，您关闭权限的决定不会影响此前基于您的授权所进行的信息收集及使用。</w:t>
      </w:r>
    </w:p>
    <w:p>
      <w:pPr>
        <w:pStyle w:val="5"/>
        <w:widowControl/>
        <w:shd w:val="clear" w:color="auto" w:fill="F5F6F8"/>
        <w:wordWrap w:val="0"/>
        <w:spacing w:before="165" w:beforeAutospacing="0" w:afterAutospacing="0" w:line="420" w:lineRule="atLeast"/>
        <w:rPr>
          <w:rFonts w:ascii="宋体" w:hAnsi="宋体" w:eastAsia="宋体" w:cs="宋体"/>
          <w:sz w:val="18"/>
          <w:szCs w:val="18"/>
          <w:shd w:val="clear" w:color="auto" w:fill="FFFFFF"/>
        </w:rPr>
      </w:pP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w:t>
      </w:r>
      <w:r>
        <w:rPr>
          <w:rFonts w:hint="eastAsia" w:ascii="宋体" w:hAnsi="宋体" w:eastAsia="宋体" w:cs="宋体"/>
          <w:b/>
          <w:color w:val="333333"/>
          <w:sz w:val="21"/>
          <w:szCs w:val="21"/>
          <w:shd w:val="clear" w:color="auto" w:fill="F5F6F8"/>
          <w:lang w:eastAsia="zh-Hans"/>
        </w:rPr>
        <w:t>三</w:t>
      </w:r>
      <w:r>
        <w:rPr>
          <w:rFonts w:hint="eastAsia" w:ascii="宋体" w:hAnsi="宋体" w:eastAsia="宋体" w:cs="宋体"/>
          <w:b/>
          <w:color w:val="333333"/>
          <w:sz w:val="21"/>
          <w:szCs w:val="21"/>
          <w:shd w:val="clear" w:color="auto" w:fill="F5F6F8"/>
        </w:rPr>
        <w:t>）为您提供安全运行的服务</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1、安全保障功能</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为您提供优质、可靠的产品及服务是我们核心目标，我们致力于为您提供安全、可信赖的产品及使用环境。</w:t>
      </w:r>
      <w:r>
        <w:rPr>
          <w:rFonts w:hint="eastAsia" w:ascii="宋体" w:hAnsi="宋体" w:eastAsia="宋体" w:cs="宋体"/>
          <w:b/>
          <w:color w:val="333333"/>
          <w:sz w:val="21"/>
          <w:szCs w:val="21"/>
          <w:u w:val="single"/>
          <w:shd w:val="clear" w:color="auto" w:fill="F5F6F8"/>
        </w:rPr>
        <w:t>我们为实现安全保障功能所收集的信息为必要信息。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2、设备与日志信息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（1）为了保障软件产品与服务的安全运行，我们会收集您的设备或软件信息、移动设备所用的版本、硬件型号、设备品牌、设备型号、屏幕分辨率、MAC地址、网络类型、设备识别码（android ID/IDFA/OPENUDID/IDFV/出厂序列号）、操作系统版本号、网络运营商信息、IP地址、操作、使用日志；</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（2）为了预防恶意程序及安全运营所必需，我们会收集安装的应用信息或正在运行的进程信息、应用程序的总体运行、总体安装使用情况、使用情况与频率、应用崩溃情况、应用来源、性能数据。</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3）为了更好的提高您在使用软件过程中的访问速度和节省您的网络流量，我们会尝试申请读取SD卡权限、写入SD卡权限用来缓存部分网络数据，若您拒绝提供，可能会影响软件使用体验，并可能会增加您的网络流量使用。</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除上述用途外，您的个人信息还将有助于：</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1、帮助我们设计新服务；</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2、使我们更加了解您如何接入和使用我们的服务，从而针对性地回应您的需求，例如语言设定、位置设定、个性化的帮助服务和指示，或对您和其他用户作出其他方面的回应；</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3、评估我们服务中的广告和其他促销及推广活动的效果；</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4、软件认证或管理软件升级；</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5、让您参与有关我们产品和服务的调查。</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w:t>
      </w:r>
      <w:r>
        <w:rPr>
          <w:rFonts w:hint="eastAsia" w:ascii="宋体" w:hAnsi="宋体" w:eastAsia="宋体" w:cs="宋体"/>
          <w:b/>
          <w:color w:val="333333"/>
          <w:sz w:val="21"/>
          <w:szCs w:val="21"/>
          <w:shd w:val="clear" w:color="auto" w:fill="F5F6F8"/>
          <w:lang w:eastAsia="zh-Hans"/>
        </w:rPr>
        <w:t>四</w:t>
      </w:r>
      <w:r>
        <w:rPr>
          <w:rFonts w:hint="eastAsia" w:ascii="宋体" w:hAnsi="宋体" w:eastAsia="宋体" w:cs="宋体"/>
          <w:b/>
          <w:color w:val="333333"/>
          <w:sz w:val="21"/>
          <w:szCs w:val="21"/>
          <w:shd w:val="clear" w:color="auto" w:fill="F5F6F8"/>
        </w:rPr>
        <w:t>）产品实现相关业务功能可能开启用户的设备访问权限的逐项列举业务场景</w:t>
      </w:r>
    </w:p>
    <w:tbl>
      <w:tblPr>
        <w:tblStyle w:val="6"/>
        <w:tblW w:w="7808"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6F8"/>
        <w:tblLayout w:type="autofit"/>
        <w:tblCellMar>
          <w:top w:w="15" w:type="dxa"/>
          <w:left w:w="15" w:type="dxa"/>
          <w:bottom w:w="15" w:type="dxa"/>
          <w:right w:w="15" w:type="dxa"/>
        </w:tblCellMar>
      </w:tblPr>
      <w:tblGrid>
        <w:gridCol w:w="931"/>
        <w:gridCol w:w="1189"/>
        <w:gridCol w:w="1834"/>
        <w:gridCol w:w="1489"/>
        <w:gridCol w:w="1223"/>
        <w:gridCol w:w="11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6F8"/>
          <w:tblCellMar>
            <w:top w:w="15" w:type="dxa"/>
            <w:left w:w="15" w:type="dxa"/>
            <w:bottom w:w="15" w:type="dxa"/>
            <w:right w:w="15" w:type="dxa"/>
          </w:tblCellMar>
        </w:tblPrEx>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kern w:val="0"/>
                <w:szCs w:val="21"/>
                <w:lang w:bidi="ar"/>
              </w:rPr>
            </w:pPr>
            <w:r>
              <w:rPr>
                <w:rFonts w:hint="eastAsia" w:ascii="宋体" w:hAnsi="宋体" w:eastAsia="宋体" w:cs="宋体"/>
                <w:b/>
                <w:color w:val="333333"/>
                <w:kern w:val="0"/>
                <w:szCs w:val="21"/>
                <w:lang w:bidi="ar"/>
              </w:rPr>
              <w:t>设备权限</w:t>
            </w: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szCs w:val="21"/>
              </w:rPr>
            </w:pPr>
            <w:r>
              <w:rPr>
                <w:rFonts w:hint="eastAsia" w:ascii="宋体" w:hAnsi="宋体" w:eastAsia="宋体" w:cs="宋体"/>
                <w:b/>
                <w:color w:val="333333"/>
                <w:kern w:val="0"/>
                <w:szCs w:val="21"/>
                <w:lang w:bidi="ar"/>
              </w:rPr>
              <w:t>使用场景</w:t>
            </w: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szCs w:val="21"/>
              </w:rPr>
            </w:pPr>
            <w:r>
              <w:rPr>
                <w:rFonts w:hint="eastAsia" w:ascii="宋体" w:hAnsi="宋体" w:eastAsia="宋体" w:cs="宋体"/>
                <w:b/>
                <w:color w:val="333333"/>
                <w:kern w:val="0"/>
                <w:szCs w:val="21"/>
                <w:lang w:bidi="ar"/>
              </w:rPr>
              <w:t>使用目的</w:t>
            </w: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szCs w:val="21"/>
              </w:rPr>
            </w:pPr>
            <w:r>
              <w:rPr>
                <w:rFonts w:hint="eastAsia" w:ascii="宋体" w:hAnsi="宋体" w:eastAsia="宋体" w:cs="宋体"/>
                <w:b/>
                <w:color w:val="333333"/>
                <w:kern w:val="0"/>
                <w:szCs w:val="21"/>
                <w:lang w:bidi="ar"/>
              </w:rPr>
              <w:t>访问及使用权限</w:t>
            </w: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kern w:val="0"/>
                <w:szCs w:val="21"/>
                <w:lang w:bidi="ar"/>
              </w:rPr>
            </w:pPr>
            <w:r>
              <w:rPr>
                <w:rFonts w:hint="eastAsia" w:ascii="宋体" w:hAnsi="宋体" w:eastAsia="宋体" w:cs="宋体"/>
                <w:b/>
                <w:color w:val="333333"/>
                <w:kern w:val="0"/>
                <w:szCs w:val="21"/>
                <w:lang w:bidi="ar"/>
              </w:rPr>
              <w:t>是否询问</w:t>
            </w: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kern w:val="0"/>
                <w:szCs w:val="21"/>
                <w:lang w:bidi="ar"/>
              </w:rPr>
            </w:pPr>
            <w:r>
              <w:rPr>
                <w:rFonts w:hint="eastAsia" w:ascii="宋体" w:hAnsi="宋体" w:eastAsia="宋体" w:cs="宋体"/>
                <w:b/>
                <w:color w:val="333333"/>
                <w:kern w:val="0"/>
                <w:szCs w:val="21"/>
                <w:lang w:bidi="ar"/>
              </w:rPr>
              <w:t>是否可关闭</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6F8"/>
          <w:tblCellMar>
            <w:top w:w="15" w:type="dxa"/>
            <w:left w:w="15" w:type="dxa"/>
            <w:bottom w:w="15" w:type="dxa"/>
            <w:right w:w="15" w:type="dxa"/>
          </w:tblCellMar>
        </w:tblPrEx>
        <w:trPr>
          <w:trHeight w:val="2910" w:hRule="atLeast"/>
        </w:trPr>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相册</w:t>
            </w:r>
          </w:p>
          <w:p>
            <w:pPr>
              <w:widowControl/>
              <w:jc w:val="center"/>
              <w:rPr>
                <w:rFonts w:ascii="宋体" w:hAnsi="宋体" w:eastAsia="宋体" w:cs="宋体"/>
                <w:b/>
                <w:color w:val="333333"/>
                <w:kern w:val="0"/>
                <w:szCs w:val="21"/>
                <w:lang w:bidi="ar"/>
              </w:rPr>
            </w:pP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1、编辑/管理个人信息</w:t>
            </w:r>
          </w:p>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2、发布笔记、宝宝相册、分享内容时</w:t>
            </w:r>
          </w:p>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3、保存图片</w:t>
            </w:r>
          </w:p>
          <w:p>
            <w:pPr>
              <w:widowControl/>
              <w:jc w:val="center"/>
              <w:rPr>
                <w:rFonts w:ascii="宋体" w:hAnsi="宋体" w:eastAsia="宋体" w:cs="宋体"/>
                <w:b/>
                <w:color w:val="333333"/>
                <w:kern w:val="0"/>
                <w:szCs w:val="21"/>
                <w:lang w:bidi="ar"/>
              </w:rPr>
            </w:pP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1、编辑个人头像信息时选择从相册选择图片</w:t>
            </w:r>
          </w:p>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2、发布图片内容时添加照片</w:t>
            </w:r>
          </w:p>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3、用户在APP中下载图片时，需要保存图片到本地</w:t>
            </w:r>
          </w:p>
          <w:p>
            <w:pPr>
              <w:widowControl/>
              <w:jc w:val="center"/>
              <w:rPr>
                <w:rFonts w:ascii="宋体" w:hAnsi="宋体" w:eastAsia="宋体" w:cs="宋体"/>
                <w:b/>
                <w:color w:val="333333"/>
                <w:kern w:val="0"/>
                <w:szCs w:val="21"/>
                <w:lang w:bidi="ar"/>
              </w:rPr>
            </w:pP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使用照相设备权限、访问外部存储权限、写外部存储权限</w:t>
            </w:r>
          </w:p>
          <w:p>
            <w:pPr>
              <w:widowControl/>
              <w:jc w:val="center"/>
              <w:rPr>
                <w:rFonts w:ascii="宋体" w:hAnsi="宋体" w:eastAsia="宋体" w:cs="宋体"/>
                <w:b/>
                <w:color w:val="333333"/>
                <w:kern w:val="0"/>
                <w:szCs w:val="21"/>
                <w:lang w:bidi="ar"/>
              </w:rPr>
            </w:pP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kern w:val="0"/>
                <w:szCs w:val="21"/>
                <w:lang w:bidi="ar"/>
              </w:rPr>
            </w:pPr>
            <w:r>
              <w:rPr>
                <w:rFonts w:hint="eastAsia" w:ascii="宋体" w:hAnsi="宋体" w:eastAsia="宋体" w:cs="宋体"/>
                <w:color w:val="333333"/>
                <w:szCs w:val="21"/>
              </w:rPr>
              <w:t>是</w:t>
            </w: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jc w:val="center"/>
              <w:rPr>
                <w:rFonts w:ascii="宋体" w:hAnsi="宋体" w:eastAsia="宋体" w:cs="宋体"/>
              </w:rPr>
            </w:pPr>
            <w:r>
              <w:rPr>
                <w:rFonts w:hint="eastAsia" w:ascii="宋体" w:hAnsi="宋体" w:eastAsia="宋体" w:cs="宋体"/>
                <w:color w:val="333333"/>
                <w:sz w:val="21"/>
                <w:szCs w:val="21"/>
              </w:rPr>
              <w:t>是</w:t>
            </w:r>
          </w:p>
          <w:p>
            <w:pPr>
              <w:widowControl/>
              <w:jc w:val="center"/>
              <w:rPr>
                <w:rFonts w:ascii="宋体" w:hAnsi="宋体" w:eastAsia="宋体" w:cs="宋体"/>
                <w:b/>
                <w:color w:val="333333"/>
                <w:kern w:val="0"/>
                <w:szCs w:val="21"/>
                <w:lang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5F6F8"/>
          <w:tblCellMar>
            <w:top w:w="15" w:type="dxa"/>
            <w:left w:w="15" w:type="dxa"/>
            <w:bottom w:w="15" w:type="dxa"/>
            <w:right w:w="15" w:type="dxa"/>
          </w:tblCellMar>
        </w:tblPrEx>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相机</w:t>
            </w:r>
          </w:p>
          <w:p>
            <w:pPr>
              <w:widowControl/>
              <w:jc w:val="center"/>
              <w:rPr>
                <w:rFonts w:ascii="宋体" w:hAnsi="宋体" w:eastAsia="宋体" w:cs="宋体"/>
                <w:b/>
                <w:color w:val="333333"/>
                <w:kern w:val="0"/>
                <w:szCs w:val="21"/>
                <w:lang w:bidi="ar"/>
              </w:rPr>
            </w:pP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基于摄像头（相机）的扩展功能</w:t>
            </w:r>
          </w:p>
          <w:p>
            <w:pPr>
              <w:widowControl/>
              <w:jc w:val="center"/>
              <w:rPr>
                <w:rFonts w:ascii="宋体" w:hAnsi="宋体" w:eastAsia="宋体" w:cs="宋体"/>
                <w:b/>
                <w:color w:val="333333"/>
                <w:kern w:val="0"/>
                <w:szCs w:val="21"/>
                <w:lang w:bidi="ar"/>
              </w:rPr>
            </w:pP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用于拍照，帮助用户拍摄笔记、宝宝相册的图片</w:t>
            </w:r>
          </w:p>
          <w:p>
            <w:pPr>
              <w:widowControl/>
              <w:jc w:val="center"/>
              <w:rPr>
                <w:rFonts w:ascii="宋体" w:hAnsi="宋体" w:eastAsia="宋体" w:cs="宋体"/>
                <w:b/>
                <w:color w:val="333333"/>
                <w:kern w:val="0"/>
                <w:szCs w:val="21"/>
                <w:lang w:bidi="ar"/>
              </w:rPr>
            </w:pP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存储权限：读取修改或删除存储卡中的内容；相机权限：拍摄照片</w:t>
            </w:r>
          </w:p>
          <w:p>
            <w:pPr>
              <w:widowControl/>
              <w:jc w:val="center"/>
              <w:rPr>
                <w:rFonts w:ascii="宋体" w:hAnsi="宋体" w:eastAsia="宋体" w:cs="宋体"/>
                <w:b/>
                <w:color w:val="333333"/>
                <w:kern w:val="0"/>
                <w:szCs w:val="21"/>
                <w:lang w:bidi="ar"/>
              </w:rPr>
            </w:pP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kern w:val="0"/>
                <w:szCs w:val="21"/>
                <w:lang w:bidi="ar"/>
              </w:rPr>
            </w:pPr>
            <w:r>
              <w:rPr>
                <w:rFonts w:hint="eastAsia" w:ascii="宋体" w:hAnsi="宋体" w:eastAsia="宋体" w:cs="宋体"/>
                <w:color w:val="333333"/>
                <w:szCs w:val="21"/>
              </w:rPr>
              <w:t>是</w:t>
            </w: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jc w:val="center"/>
              <w:rPr>
                <w:rFonts w:ascii="宋体" w:hAnsi="宋体" w:eastAsia="宋体" w:cs="宋体"/>
              </w:rPr>
            </w:pPr>
            <w:r>
              <w:rPr>
                <w:rFonts w:hint="eastAsia" w:ascii="宋体" w:hAnsi="宋体" w:eastAsia="宋体" w:cs="宋体"/>
                <w:color w:val="333333"/>
                <w:sz w:val="21"/>
                <w:szCs w:val="21"/>
              </w:rPr>
              <w:t>是</w:t>
            </w:r>
          </w:p>
          <w:p>
            <w:pPr>
              <w:widowControl/>
              <w:jc w:val="center"/>
              <w:rPr>
                <w:rFonts w:ascii="宋体" w:hAnsi="宋体" w:eastAsia="宋体" w:cs="宋体"/>
                <w:b/>
                <w:color w:val="333333"/>
                <w:kern w:val="0"/>
                <w:szCs w:val="21"/>
                <w:lang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b/>
                <w:bCs/>
              </w:rPr>
            </w:pPr>
            <w:r>
              <w:rPr>
                <w:rFonts w:hint="eastAsia" w:ascii="宋体" w:hAnsi="宋体" w:eastAsia="宋体" w:cs="宋体"/>
                <w:b/>
                <w:bCs/>
                <w:color w:val="333333"/>
                <w:sz w:val="21"/>
                <w:szCs w:val="21"/>
              </w:rPr>
              <w:t>位置</w:t>
            </w:r>
          </w:p>
          <w:p>
            <w:pPr>
              <w:widowControl/>
              <w:jc w:val="center"/>
              <w:rPr>
                <w:rFonts w:ascii="宋体" w:hAnsi="宋体" w:eastAsia="宋体" w:cs="宋体"/>
                <w:b/>
                <w:color w:val="333333"/>
                <w:kern w:val="0"/>
                <w:szCs w:val="21"/>
                <w:lang w:bidi="ar"/>
              </w:rPr>
            </w:pP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基于位置信息的筛选功能</w:t>
            </w:r>
          </w:p>
          <w:p>
            <w:pPr>
              <w:widowControl/>
              <w:jc w:val="center"/>
              <w:rPr>
                <w:rFonts w:ascii="宋体" w:hAnsi="宋体" w:eastAsia="宋体" w:cs="宋体"/>
                <w:b/>
                <w:color w:val="333333"/>
                <w:kern w:val="0"/>
                <w:szCs w:val="21"/>
                <w:lang w:bidi="ar"/>
              </w:rPr>
            </w:pP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rPr>
            </w:pPr>
            <w:r>
              <w:rPr>
                <w:rFonts w:hint="eastAsia" w:ascii="宋体" w:hAnsi="宋体" w:eastAsia="宋体" w:cs="宋体"/>
                <w:color w:val="333333"/>
                <w:sz w:val="21"/>
                <w:szCs w:val="21"/>
              </w:rPr>
              <w:t>基于用户所处的地点，自动为用户筛选附近区域的本地服务信息</w:t>
            </w:r>
          </w:p>
          <w:p>
            <w:pPr>
              <w:widowControl/>
              <w:jc w:val="center"/>
              <w:rPr>
                <w:rFonts w:ascii="宋体" w:hAnsi="宋体" w:eastAsia="宋体" w:cs="宋体"/>
                <w:b/>
                <w:color w:val="333333"/>
                <w:kern w:val="0"/>
                <w:szCs w:val="21"/>
                <w:lang w:bidi="ar"/>
              </w:rPr>
            </w:pP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b/>
                <w:bCs/>
              </w:rPr>
            </w:pPr>
            <w:r>
              <w:rPr>
                <w:rFonts w:hint="eastAsia" w:ascii="宋体" w:hAnsi="宋体" w:eastAsia="宋体" w:cs="宋体"/>
                <w:b/>
                <w:bCs/>
                <w:color w:val="333333"/>
                <w:sz w:val="21"/>
                <w:szCs w:val="21"/>
              </w:rPr>
              <w:t>位置信息</w:t>
            </w:r>
          </w:p>
          <w:p>
            <w:pPr>
              <w:pStyle w:val="5"/>
              <w:widowControl/>
              <w:spacing w:beforeAutospacing="0" w:afterAutospacing="0" w:line="20" w:lineRule="atLeast"/>
              <w:rPr>
                <w:rFonts w:ascii="宋体" w:hAnsi="宋体" w:eastAsia="宋体" w:cs="宋体"/>
              </w:rPr>
            </w:pPr>
          </w:p>
          <w:p>
            <w:pPr>
              <w:widowControl/>
              <w:jc w:val="center"/>
              <w:rPr>
                <w:rFonts w:ascii="宋体" w:hAnsi="宋体" w:eastAsia="宋体" w:cs="宋体"/>
                <w:b/>
                <w:color w:val="333333"/>
                <w:kern w:val="0"/>
                <w:szCs w:val="21"/>
                <w:lang w:bidi="ar"/>
              </w:rPr>
            </w:pP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b/>
                <w:color w:val="333333"/>
                <w:kern w:val="0"/>
                <w:szCs w:val="21"/>
                <w:lang w:bidi="ar"/>
              </w:rPr>
            </w:pPr>
            <w:r>
              <w:rPr>
                <w:rFonts w:hint="eastAsia" w:ascii="宋体" w:hAnsi="宋体" w:eastAsia="宋体" w:cs="宋体"/>
                <w:color w:val="333333"/>
                <w:szCs w:val="21"/>
              </w:rPr>
              <w:t>是</w:t>
            </w:r>
          </w:p>
          <w:p>
            <w:pPr>
              <w:rPr>
                <w:rFonts w:ascii="宋体" w:hAnsi="宋体" w:eastAsia="宋体" w:cs="宋体"/>
              </w:rPr>
            </w:pP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jc w:val="center"/>
              <w:rPr>
                <w:rFonts w:ascii="宋体" w:hAnsi="宋体" w:eastAsia="宋体" w:cs="宋体"/>
              </w:rPr>
            </w:pPr>
            <w:r>
              <w:rPr>
                <w:rFonts w:hint="eastAsia" w:ascii="宋体" w:hAnsi="宋体" w:eastAsia="宋体" w:cs="宋体"/>
                <w:color w:val="333333"/>
                <w:sz w:val="21"/>
                <w:szCs w:val="21"/>
              </w:rPr>
              <w:t>是</w:t>
            </w:r>
          </w:p>
          <w:p>
            <w:pPr>
              <w:widowControl/>
              <w:jc w:val="center"/>
              <w:rPr>
                <w:rFonts w:ascii="宋体" w:hAnsi="宋体" w:eastAsia="宋体" w:cs="宋体"/>
                <w:b/>
                <w:color w:val="333333"/>
                <w:kern w:val="0"/>
                <w:szCs w:val="21"/>
                <w:lang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color w:val="FF0000"/>
                <w:sz w:val="21"/>
                <w:szCs w:val="21"/>
              </w:rPr>
            </w:pPr>
            <w:r>
              <w:rPr>
                <w:rFonts w:hint="eastAsia" w:ascii="宋体" w:hAnsi="宋体" w:eastAsia="宋体" w:cs="宋体"/>
                <w:color w:val="FF0000"/>
                <w:sz w:val="21"/>
                <w:szCs w:val="21"/>
              </w:rPr>
              <w:t>电话</w:t>
            </w:r>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13"/>
              <w:spacing w:before="0" w:beforeAutospacing="0" w:after="0" w:afterAutospacing="0"/>
            </w:pPr>
            <w:r>
              <w:rPr>
                <w:rFonts w:hint="eastAsia"/>
                <w:color w:val="FF0000"/>
                <w:sz w:val="21"/>
                <w:szCs w:val="21"/>
              </w:rPr>
              <w:t>基于商家服务列表的扩展功能</w:t>
            </w:r>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13"/>
              <w:spacing w:before="0" w:beforeAutospacing="0" w:after="0" w:afterAutospacing="0"/>
            </w:pPr>
            <w:r>
              <w:rPr>
                <w:rFonts w:hint="eastAsia"/>
                <w:color w:val="FF0000"/>
                <w:sz w:val="21"/>
                <w:szCs w:val="21"/>
              </w:rPr>
              <w:t>联系母婴店等商家以获取更多服务</w:t>
            </w:r>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rFonts w:ascii="宋体" w:hAnsi="宋体" w:eastAsia="宋体" w:cs="宋体"/>
                <w:color w:val="FF0000"/>
                <w:sz w:val="21"/>
                <w:szCs w:val="21"/>
              </w:rPr>
            </w:pPr>
            <w:r>
              <w:rPr>
                <w:rFonts w:hint="eastAsia" w:ascii="宋体" w:hAnsi="宋体" w:eastAsia="宋体" w:cs="宋体"/>
                <w:color w:val="FF0000"/>
                <w:sz w:val="21"/>
                <w:szCs w:val="21"/>
              </w:rPr>
              <w:t>电话权限</w:t>
            </w:r>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rFonts w:ascii="宋体" w:hAnsi="宋体" w:eastAsia="宋体" w:cs="宋体"/>
                <w:color w:val="FF0000"/>
                <w:szCs w:val="21"/>
              </w:rPr>
            </w:pPr>
            <w:r>
              <w:rPr>
                <w:rFonts w:hint="eastAsia" w:ascii="宋体" w:hAnsi="宋体" w:eastAsia="宋体" w:cs="宋体"/>
                <w:color w:val="FF0000"/>
                <w:szCs w:val="21"/>
              </w:rPr>
              <w:t>是</w:t>
            </w: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jc w:val="center"/>
              <w:rPr>
                <w:rFonts w:ascii="宋体" w:hAnsi="宋体" w:eastAsia="宋体" w:cs="宋体"/>
                <w:color w:val="FF0000"/>
                <w:sz w:val="21"/>
                <w:szCs w:val="21"/>
              </w:rPr>
            </w:pPr>
            <w:r>
              <w:rPr>
                <w:rFonts w:hint="eastAsia" w:ascii="宋体" w:hAnsi="宋体" w:eastAsia="宋体" w:cs="宋体"/>
                <w:color w:val="FF0000"/>
                <w:sz w:val="21"/>
                <w:szCs w:val="21"/>
              </w:rPr>
              <w:t>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ins w:id="0" w:author="0" w:date="2022-04-28T14:04:41Z"/>
        </w:trPr>
        <w:tc>
          <w:tcPr>
            <w:tcW w:w="931"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rPr>
                <w:ins w:id="1" w:author="0" w:date="2022-04-28T14:04:41Z"/>
                <w:rFonts w:hint="eastAsia" w:ascii="宋体" w:hAnsi="宋体" w:eastAsia="宋体" w:cs="宋体"/>
                <w:color w:val="FF0000"/>
                <w:sz w:val="21"/>
                <w:szCs w:val="21"/>
                <w:lang w:eastAsia="zh-CN"/>
                <w:rPrChange w:id="2" w:author="0" w:date="2022-04-28T14:07:01Z">
                  <w:rPr>
                    <w:ins w:id="3" w:author="0" w:date="2022-04-28T14:04:41Z"/>
                    <w:rFonts w:hint="eastAsia" w:ascii="宋体" w:hAnsi="宋体" w:eastAsia="宋体" w:cs="宋体"/>
                    <w:color w:val="FF0000"/>
                    <w:sz w:val="21"/>
                    <w:szCs w:val="21"/>
                    <w:lang w:eastAsia="zh-CN"/>
                  </w:rPr>
                </w:rPrChange>
              </w:rPr>
            </w:pPr>
            <w:ins w:id="4" w:author="0" w:date="2022-04-28T14:05:18Z">
              <w:r>
                <w:rPr>
                  <w:rFonts w:hint="eastAsia" w:ascii="宋体" w:hAnsi="宋体" w:eastAsia="宋体" w:cs="宋体"/>
                  <w:color w:val="FF0000"/>
                  <w:sz w:val="21"/>
                  <w:szCs w:val="21"/>
                  <w:lang w:eastAsia="zh-CN"/>
                </w:rPr>
                <w:t>麦克风</w:t>
              </w:r>
            </w:ins>
          </w:p>
        </w:tc>
        <w:tc>
          <w:tcPr>
            <w:tcW w:w="11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spacing w:before="0" w:beforeAutospacing="0" w:after="0" w:afterAutospacing="0" w:line="15" w:lineRule="atLeast"/>
              <w:rPr>
                <w:ins w:id="6" w:author="0" w:date="2022-04-28T14:04:41Z"/>
                <w:rFonts w:hint="eastAsia" w:eastAsia="宋体"/>
                <w:color w:val="FF0000"/>
                <w:sz w:val="21"/>
                <w:szCs w:val="21"/>
                <w:lang w:val="en-US" w:eastAsia="zh-CN"/>
              </w:rPr>
              <w:pPrChange w:id="5" w:author="0" w:date="2022-04-28T14:08:18Z">
                <w:pPr>
                  <w:pStyle w:val="13"/>
                  <w:spacing w:before="0" w:beforeAutospacing="0" w:after="0" w:afterAutospacing="0"/>
                </w:pPr>
              </w:pPrChange>
            </w:pPr>
            <w:ins w:id="7" w:author="0" w:date="2022-04-28T14:08:16Z">
              <w:r>
                <w:rPr>
                  <w:rFonts w:hint="eastAsia" w:ascii="宋体" w:hAnsi="宋体" w:eastAsia="宋体" w:cs="宋体"/>
                  <w:i w:val="0"/>
                  <w:iCs w:val="0"/>
                  <w:color w:val="FF0000"/>
                  <w:spacing w:val="0"/>
                  <w:sz w:val="21"/>
                  <w:szCs w:val="21"/>
                  <w:vertAlign w:val="baseline"/>
                </w:rPr>
                <w:t>基于腾讯直播服务的扩展功能</w:t>
              </w:r>
            </w:ins>
          </w:p>
        </w:tc>
        <w:tc>
          <w:tcPr>
            <w:tcW w:w="1834"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spacing w:before="0" w:beforeAutospacing="0" w:after="0" w:afterAutospacing="0" w:line="15" w:lineRule="atLeast"/>
              <w:rPr>
                <w:ins w:id="9" w:author="0" w:date="2022-04-28T14:04:41Z"/>
                <w:rFonts w:hint="eastAsia"/>
                <w:color w:val="FF0000"/>
                <w:sz w:val="21"/>
                <w:szCs w:val="21"/>
              </w:rPr>
              <w:pPrChange w:id="8" w:author="0" w:date="2022-04-28T14:10:56Z">
                <w:pPr>
                  <w:pStyle w:val="13"/>
                </w:pPr>
              </w:pPrChange>
            </w:pPr>
            <w:ins w:id="10" w:author="0" w:date="2022-04-28T14:10:52Z">
              <w:r>
                <w:rPr>
                  <w:rFonts w:hint="eastAsia" w:ascii="宋体" w:hAnsi="宋体" w:eastAsia="宋体" w:cs="宋体"/>
                  <w:i w:val="0"/>
                  <w:iCs w:val="0"/>
                  <w:color w:val="FF0000"/>
                  <w:spacing w:val="0"/>
                  <w:sz w:val="21"/>
                  <w:szCs w:val="21"/>
                  <w:vertAlign w:val="baseline"/>
                </w:rPr>
                <w:t>用于腾讯直播麦克风讲话</w:t>
              </w:r>
            </w:ins>
            <w:bookmarkStart w:id="0" w:name="_GoBack"/>
            <w:bookmarkEnd w:id="0"/>
          </w:p>
        </w:tc>
        <w:tc>
          <w:tcPr>
            <w:tcW w:w="1489"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15" w:lineRule="atLeast"/>
              <w:rPr>
                <w:ins w:id="12" w:author="0" w:date="2022-04-28T14:04:41Z"/>
                <w:rFonts w:hint="eastAsia" w:ascii="宋体" w:hAnsi="宋体" w:eastAsia="宋体" w:cs="宋体"/>
                <w:color w:val="FF0000"/>
                <w:sz w:val="21"/>
                <w:szCs w:val="21"/>
              </w:rPr>
              <w:pPrChange w:id="11" w:author="0" w:date="2022-04-28T14:10:45Z">
                <w:pPr>
                  <w:pStyle w:val="5"/>
                  <w:widowControl/>
                  <w:spacing w:beforeAutospacing="0" w:afterAutospacing="0" w:line="20" w:lineRule="atLeast"/>
                </w:pPr>
              </w:pPrChange>
            </w:pPr>
            <w:ins w:id="13" w:author="0" w:date="2022-04-28T14:10:42Z">
              <w:r>
                <w:rPr>
                  <w:rFonts w:hint="eastAsia" w:ascii="宋体" w:hAnsi="宋体" w:eastAsia="宋体" w:cs="宋体"/>
                  <w:i w:val="0"/>
                  <w:iCs w:val="0"/>
                  <w:color w:val="FF0000"/>
                  <w:spacing w:val="0"/>
                  <w:sz w:val="21"/>
                  <w:szCs w:val="21"/>
                  <w:vertAlign w:val="baseline"/>
                </w:rPr>
                <w:t>麦克风权限</w:t>
              </w:r>
            </w:ins>
          </w:p>
        </w:tc>
        <w:tc>
          <w:tcPr>
            <w:tcW w:w="1223" w:type="dxa"/>
            <w:tcBorders>
              <w:top w:val="outset" w:color="auto" w:sz="6" w:space="0"/>
              <w:left w:val="outset" w:color="auto" w:sz="6" w:space="0"/>
              <w:bottom w:val="outset" w:color="auto" w:sz="6" w:space="0"/>
              <w:right w:val="outset" w:color="auto" w:sz="6" w:space="0"/>
            </w:tcBorders>
            <w:shd w:val="clear" w:color="auto" w:fill="F5F6F8"/>
            <w:vAlign w:val="center"/>
          </w:tcPr>
          <w:p>
            <w:pPr>
              <w:widowControl/>
              <w:jc w:val="center"/>
              <w:rPr>
                <w:ins w:id="14" w:author="0" w:date="2022-04-28T14:04:41Z"/>
                <w:rFonts w:hint="eastAsia" w:ascii="宋体" w:hAnsi="宋体" w:eastAsia="宋体" w:cs="宋体"/>
                <w:color w:val="FF0000"/>
                <w:szCs w:val="21"/>
              </w:rPr>
            </w:pPr>
            <w:r>
              <w:rPr>
                <w:rFonts w:hint="eastAsia" w:ascii="宋体" w:hAnsi="宋体" w:eastAsia="宋体" w:cs="宋体"/>
                <w:color w:val="FF0000"/>
                <w:szCs w:val="21"/>
              </w:rPr>
              <w:t>是</w:t>
            </w:r>
          </w:p>
        </w:tc>
        <w:tc>
          <w:tcPr>
            <w:tcW w:w="1142" w:type="dxa"/>
            <w:tcBorders>
              <w:top w:val="outset" w:color="auto" w:sz="6" w:space="0"/>
              <w:left w:val="outset" w:color="auto" w:sz="6" w:space="0"/>
              <w:bottom w:val="outset" w:color="auto" w:sz="6" w:space="0"/>
              <w:right w:val="outset" w:color="auto" w:sz="6" w:space="0"/>
            </w:tcBorders>
            <w:shd w:val="clear" w:color="auto" w:fill="F5F6F8"/>
            <w:vAlign w:val="center"/>
          </w:tcPr>
          <w:p>
            <w:pPr>
              <w:pStyle w:val="5"/>
              <w:widowControl/>
              <w:spacing w:beforeAutospacing="0" w:afterAutospacing="0" w:line="20" w:lineRule="atLeast"/>
              <w:jc w:val="center"/>
              <w:rPr>
                <w:ins w:id="15" w:author="0" w:date="2022-04-28T14:04:41Z"/>
                <w:rFonts w:hint="eastAsia" w:ascii="宋体" w:hAnsi="宋体" w:eastAsia="宋体" w:cs="宋体"/>
                <w:color w:val="FF0000"/>
                <w:sz w:val="21"/>
                <w:szCs w:val="21"/>
              </w:rPr>
            </w:pPr>
            <w:r>
              <w:rPr>
                <w:rFonts w:hint="eastAsia" w:ascii="宋体" w:hAnsi="宋体" w:eastAsia="宋体" w:cs="宋体"/>
                <w:color w:val="FF0000"/>
                <w:sz w:val="21"/>
                <w:szCs w:val="21"/>
              </w:rPr>
              <w:t>是</w:t>
            </w:r>
          </w:p>
        </w:tc>
      </w:tr>
    </w:tbl>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w:t>
      </w:r>
      <w:r>
        <w:rPr>
          <w:rFonts w:hint="eastAsia" w:ascii="宋体" w:hAnsi="宋体" w:eastAsia="宋体" w:cs="宋体"/>
          <w:b/>
          <w:color w:val="333333"/>
          <w:sz w:val="21"/>
          <w:szCs w:val="21"/>
          <w:shd w:val="clear" w:color="auto" w:fill="F5F6F8"/>
          <w:lang w:eastAsia="zh-Hans"/>
        </w:rPr>
        <w:t>五</w:t>
      </w:r>
      <w:r>
        <w:rPr>
          <w:rFonts w:hint="eastAsia" w:ascii="宋体" w:hAnsi="宋体" w:eastAsia="宋体" w:cs="宋体"/>
          <w:b/>
          <w:color w:val="333333"/>
          <w:sz w:val="21"/>
          <w:szCs w:val="21"/>
          <w:shd w:val="clear" w:color="auto" w:fill="F5F6F8"/>
        </w:rPr>
        <w:t>）收集、使用个人信息目的的变更</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在符合相关法律法规的前提下，我们可能将通过某一项服务所收集的信息，以汇集信息或者个性化的方式，用于我们的其他服务。例如，在您使用我们的一项服务时所收集的信息，可能在另一服务中用于向您提供特定内容，或向您展示与您相关的、非普遍推送的信息。如果我们在相关服务中提供了相应选项，您也可以授权我们将该服务所提供和储存的信息用于我们的其他服务。若我们拟将信息用于其他用途，或者将基于特定目的收集而来的信息用于其他目的时，我们将向您告知并重新征得您的同意。</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w:t>
      </w:r>
      <w:r>
        <w:rPr>
          <w:rFonts w:hint="eastAsia" w:ascii="宋体" w:hAnsi="宋体" w:eastAsia="宋体" w:cs="宋体"/>
          <w:b/>
          <w:color w:val="333333"/>
          <w:sz w:val="21"/>
          <w:szCs w:val="21"/>
          <w:shd w:val="clear" w:color="auto" w:fill="F5F6F8"/>
          <w:lang w:eastAsia="zh-Hans"/>
        </w:rPr>
        <w:t>六</w:t>
      </w:r>
      <w:r>
        <w:rPr>
          <w:rFonts w:hint="eastAsia" w:ascii="宋体" w:hAnsi="宋体" w:eastAsia="宋体" w:cs="宋体"/>
          <w:b/>
          <w:color w:val="333333"/>
          <w:sz w:val="21"/>
          <w:szCs w:val="21"/>
          <w:shd w:val="clear" w:color="auto" w:fill="F5F6F8"/>
        </w:rPr>
        <w:t>）例外情形</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u w:val="single"/>
          <w:shd w:val="clear" w:color="auto" w:fill="F5F6F8"/>
        </w:rPr>
        <w:t>您充分知晓，以下情形中，我们搜集并使用个人信息无需征得您的授权同意：</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1、与国家安全、国防安全有关的；</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2、与公共安全、公共卫生、重大公共利益有关的；</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3、与犯罪侦查、起诉、审判和判决执行等有关的；</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4、所收集的个人信息是您自行向社会公众公开的；</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5、从合法公开披露的信息中收集个人信息，如合法的新闻报道、政府信息公开等渠道；</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6、出于维护信息主体或其他个人的生命、财产等重大合法权益但又很难得到您本人同意的；</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7、根据您的要求为您提供服务所必需的；</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8、用于维护服务的安全和合规所必需的，例如发现、处置产品和服务的故障；</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        9、法律法规规定的其他情形。</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u w:val="single"/>
          <w:shd w:val="clear" w:color="auto" w:fill="F5F6F8"/>
        </w:rPr>
        <w:t>特别提请您注意，如某些信息无法单独或结合其他信息识别到您的个人真实身份，其不属于法律意义上您的个人信息。当您的信息可以单独或结合其他信息识别出您的个人身份时或我们将无法与任何特定个人信息建立联系的数据与您的其他个人信息结合使用时，这些信息在结合使用期间，我们将按照本隐私政策处理与保护您的此类个人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某些个人信息因其特殊性可能被认为是</w:t>
      </w:r>
      <w:r>
        <w:rPr>
          <w:rFonts w:hint="eastAsia" w:ascii="宋体" w:hAnsi="宋体" w:eastAsia="宋体" w:cs="宋体"/>
          <w:b/>
          <w:color w:val="333333"/>
          <w:sz w:val="21"/>
          <w:szCs w:val="21"/>
          <w:shd w:val="clear" w:color="auto" w:fill="F5F6F8"/>
        </w:rPr>
        <w:t>个人敏感信息</w:t>
      </w:r>
      <w:r>
        <w:rPr>
          <w:rFonts w:hint="eastAsia" w:ascii="宋体" w:hAnsi="宋体" w:eastAsia="宋体" w:cs="宋体"/>
          <w:color w:val="333333"/>
          <w:sz w:val="21"/>
          <w:szCs w:val="21"/>
          <w:shd w:val="clear" w:color="auto" w:fill="F5F6F8"/>
        </w:rPr>
        <w:t>，例如您的</w:t>
      </w:r>
      <w:r>
        <w:rPr>
          <w:rFonts w:hint="eastAsia" w:ascii="宋体" w:hAnsi="宋体" w:eastAsia="宋体" w:cs="宋体"/>
          <w:b/>
          <w:color w:val="333333"/>
          <w:sz w:val="21"/>
          <w:szCs w:val="21"/>
          <w:shd w:val="clear" w:color="auto" w:fill="F5F6F8"/>
        </w:rPr>
        <w:t>种族、宗教、个人健康和医疗信息等以及身份证明文件、个人生物识别信息、财产信息、行踪轨迹、未成年人的信息</w:t>
      </w:r>
      <w:r>
        <w:rPr>
          <w:rFonts w:hint="eastAsia" w:ascii="宋体" w:hAnsi="宋体" w:eastAsia="宋体" w:cs="宋体"/>
          <w:color w:val="333333"/>
          <w:sz w:val="21"/>
          <w:szCs w:val="21"/>
          <w:shd w:val="clear" w:color="auto" w:fill="F5F6F8"/>
        </w:rPr>
        <w:t>等，属于GB/T 35273-2020《信息安全技术 个人信息安全规范》中规定的敏感个人信息。相比其他个人信息，敏感个人信息受到更加严格的保护。</w:t>
      </w:r>
      <w:r>
        <w:rPr>
          <w:rFonts w:hint="eastAsia" w:ascii="宋体" w:hAnsi="宋体" w:eastAsia="宋体" w:cs="宋体"/>
          <w:b/>
          <w:bCs/>
          <w:color w:val="333333"/>
          <w:sz w:val="21"/>
          <w:szCs w:val="21"/>
          <w:shd w:val="clear" w:color="auto" w:fill="F5F6F8"/>
        </w:rPr>
        <w:t>请注意，您在使用我们的服务时所提供、上传或发布的内容和信息（例如有关您社交活动的照片等信息），可能会泄露您的敏感个人信息。您需要谨慎地考虑，是否在使用我们的服务时披露相关敏感个人信息。 您同意您的敏感信息按本《隐私政策》所述的目的和方式来处理。</w:t>
      </w:r>
    </w:p>
    <w:p>
      <w:pPr>
        <w:pStyle w:val="5"/>
        <w:widowControl/>
        <w:shd w:val="clear" w:color="auto" w:fill="F5F6F8"/>
        <w:wordWrap w:val="0"/>
        <w:spacing w:beforeAutospacing="0" w:afterAutospacing="0" w:line="420" w:lineRule="atLeast"/>
        <w:rPr>
          <w:rFonts w:ascii="宋体" w:hAnsi="宋体" w:eastAsia="宋体" w:cs="宋体"/>
          <w:b/>
          <w:color w:val="333333"/>
          <w:sz w:val="21"/>
          <w:szCs w:val="21"/>
          <w:shd w:val="clear" w:color="auto" w:fill="F5F6F8"/>
        </w:rPr>
      </w:pP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w:t>
      </w:r>
      <w:r>
        <w:rPr>
          <w:rFonts w:hint="eastAsia" w:ascii="宋体" w:hAnsi="宋体" w:eastAsia="宋体" w:cs="宋体"/>
          <w:b/>
          <w:color w:val="333333"/>
          <w:sz w:val="21"/>
          <w:szCs w:val="21"/>
          <w:shd w:val="clear" w:color="auto" w:fill="F5F6F8"/>
          <w:lang w:eastAsia="zh-Hans"/>
        </w:rPr>
        <w:t>七</w:t>
      </w:r>
      <w:r>
        <w:rPr>
          <w:rFonts w:hint="eastAsia" w:ascii="宋体" w:hAnsi="宋体" w:eastAsia="宋体" w:cs="宋体"/>
          <w:b/>
          <w:color w:val="333333"/>
          <w:sz w:val="21"/>
          <w:szCs w:val="21"/>
          <w:shd w:val="clear" w:color="auto" w:fill="F5F6F8"/>
        </w:rPr>
        <w:t>）我们通过间接方式收集到的您的个人信息：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b/>
          <w:color w:val="333333"/>
          <w:sz w:val="21"/>
          <w:szCs w:val="21"/>
          <w:shd w:val="clear" w:color="auto" w:fill="F5F6F8"/>
        </w:rPr>
        <w:t>我们可能从第三方获取您授权共享的账户信息（用户名、头像、昵称）并在您同意本政策后将您的第三方账户与您的账户绑定，使您可以通过第三方账户直接登录并使用我们的产品与/或服务。</w:t>
      </w:r>
      <w:r>
        <w:rPr>
          <w:rFonts w:hint="eastAsia" w:ascii="宋体" w:hAnsi="宋体" w:eastAsia="宋体" w:cs="宋体"/>
          <w:color w:val="333333"/>
          <w:sz w:val="21"/>
          <w:szCs w:val="21"/>
          <w:shd w:val="clear" w:color="auto" w:fill="F5F6F8"/>
        </w:rPr>
        <w:t>我们将在符合相关法律法规规定，并依据与关联方或第三方合作伙伴的约定、确信其提供的信息来源合法的前提下，收集并使用您的这些信息。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shd w:val="clear" w:color="auto" w:fill="F5F6F8"/>
        </w:rPr>
      </w:pPr>
    </w:p>
    <w:p>
      <w:pPr>
        <w:pStyle w:val="2"/>
        <w:widowControl/>
        <w:shd w:val="clear" w:color="auto" w:fill="F5F6F8"/>
        <w:spacing w:beforeAutospacing="0" w:afterAutospacing="0"/>
        <w:rPr>
          <w:rFonts w:hint="default" w:cs="宋体"/>
          <w:color w:val="333333"/>
          <w:sz w:val="21"/>
          <w:szCs w:val="21"/>
        </w:rPr>
      </w:pPr>
      <w:r>
        <w:rPr>
          <w:rFonts w:cs="宋体"/>
          <w:color w:val="333333"/>
          <w:sz w:val="21"/>
          <w:szCs w:val="21"/>
          <w:shd w:val="clear" w:color="auto" w:fill="F5F6F8"/>
        </w:rPr>
        <w:t>二、我们如何使用COOKIES或同类技术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我们或我们的第三方合作伙伴可能通过COOKIES或同类技术获取和使用您的信息，并将该等信息储存为日志信息。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通过使用COOKIES，我们向用户提供简单易行并富个性化的网络体验。一个COOKIES是少量的数据，它们从一个网络服务器送至您的浏览器并存在计算机硬盘上。我们使用COOKIES是为了让其用户可以受益。比如，为使得登录过程更快捷，您可以选择把用户名存在一个COOKIES中。这样下次当您要登录时能更加方便快捷。COOKIES能帮助我们确定您连接的页面和内容，您在我们的特定服务上花费的时间和您所选择的服务。</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COOKIES使您的经历更舒适。然而，您应该能够控制COOKIES是否以及怎样被你的浏览器接受。请查阅您的浏览器附带的文件以获得更多这方面的信息。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我们和第三方合作伙伴可能通过COOKIES或同类技术收集和使用您的信息，并将该等信息储存。</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我们使用自己的COOKIES或同类技术，可能用于以下用途：</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（1）记住您的身份。例如：COOKIES或同类技术有助于我们辨认您作为我们的注册用户的身份，或保存您向我们提供有关您的喜好或其他信息；</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（2）分析您使用我们服务的情况。我们可利用COOKIES或同类技术来了解您使用我们的服务进行什么活动、或哪些服务或服务最受欢迎；</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我们为上述目的使用COOKIES或同类技术的同时，可能将通过COOKIES或同类技术收集的非个人身份信息汇总提供给广告商和其他伙伴，用于分析您和其他用户如何使用我们的服务。</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我们的服务上可能会有广告商和其他合作方放置的COOKIES或同类技术。这些COOKIES和或同类技术可能会收集与您相关的非个人身份信息，以用于分析用户如何使用该等服务，或用于评估广告服务的效果。</w:t>
      </w:r>
    </w:p>
    <w:p>
      <w:pPr>
        <w:pStyle w:val="5"/>
        <w:widowControl/>
        <w:shd w:val="clear" w:color="auto" w:fill="F5F6F8"/>
        <w:wordWrap w:val="0"/>
        <w:spacing w:beforeAutospacing="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您可以通过浏览器或用户选择机制拒绝或管理COOKIES或同类技术。但请您注意，如果您停用COOKIES或同类技术，我们有可能无法为您提供最佳的服务体验，某些服务也可能无法正常使用。</w:t>
      </w:r>
    </w:p>
    <w:p>
      <w:pPr>
        <w:pStyle w:val="2"/>
        <w:widowControl/>
        <w:shd w:val="clear" w:color="auto" w:fill="F5F6F8"/>
        <w:spacing w:before="300" w:beforeAutospacing="0" w:after="150" w:afterAutospacing="0"/>
        <w:rPr>
          <w:rFonts w:hint="default" w:cs="宋体"/>
          <w:color w:val="333333"/>
          <w:sz w:val="21"/>
          <w:szCs w:val="21"/>
        </w:rPr>
      </w:pPr>
      <w:r>
        <w:rPr>
          <w:rFonts w:cs="宋体"/>
          <w:color w:val="333333"/>
          <w:sz w:val="21"/>
          <w:szCs w:val="21"/>
          <w:shd w:val="clear" w:color="auto" w:fill="F5F6F8"/>
        </w:rPr>
        <w:t>三、我们如何共享、转让、公开披露您的个人信息</w:t>
      </w:r>
    </w:p>
    <w:p>
      <w:pPr>
        <w:pStyle w:val="3"/>
        <w:widowControl/>
        <w:shd w:val="clear" w:color="auto" w:fill="F5F6F8"/>
        <w:spacing w:before="300" w:beforeAutospacing="0" w:after="150" w:afterAutospacing="0"/>
        <w:rPr>
          <w:rFonts w:hint="default" w:cs="宋体"/>
          <w:color w:val="333333"/>
          <w:sz w:val="21"/>
          <w:szCs w:val="21"/>
        </w:rPr>
      </w:pPr>
      <w:r>
        <w:rPr>
          <w:rFonts w:cs="宋体"/>
          <w:color w:val="333333"/>
          <w:sz w:val="21"/>
          <w:szCs w:val="21"/>
          <w:shd w:val="clear" w:color="auto" w:fill="F5F6F8"/>
        </w:rPr>
        <w:t>（一）共享</w:t>
      </w:r>
    </w:p>
    <w:p>
      <w:pPr>
        <w:pStyle w:val="5"/>
        <w:widowControl/>
        <w:shd w:val="clear" w:color="auto" w:fill="F5F6F8"/>
        <w:wordWrap w:val="0"/>
        <w:spacing w:beforeAutospacing="0" w:after="300" w:afterAutospacing="0" w:line="420" w:lineRule="atLeast"/>
        <w:rPr>
          <w:rFonts w:ascii="宋体" w:hAnsi="宋体" w:eastAsia="宋体" w:cs="宋体"/>
          <w:b/>
          <w:color w:val="333333"/>
          <w:sz w:val="21"/>
          <w:szCs w:val="21"/>
          <w:shd w:val="clear" w:color="auto" w:fill="F5F6F8"/>
        </w:rPr>
      </w:pPr>
      <w:r>
        <w:rPr>
          <w:rFonts w:hint="eastAsia" w:ascii="宋体" w:hAnsi="宋体" w:eastAsia="宋体" w:cs="宋体"/>
          <w:b/>
          <w:color w:val="333333"/>
          <w:sz w:val="21"/>
          <w:szCs w:val="21"/>
          <w:shd w:val="clear" w:color="auto" w:fill="F5F6F8"/>
        </w:rPr>
        <w:t>1、我们不会与各关联公司以外的任何公司、组织和个人共享您的个人信息，但以下情况除外：</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（1）事先获得您明确的同意或授权，且进行匿名化处理；</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（2）根据适用的法律法规、法律程序的要求、强制性的行政或司法要求所必须的情况下进行提供；</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（3）在法律法规允许的范围内，为维护我们及关联方或合作伙伴、您或其他用户或社会公众利益、财产或安全免遭损害而有必要提供；</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（4） 只有共享您的个人信息，才能实现我们的产品与/或服务的核心功能或提供您需要的服务；</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（5）应您需求为您处理您与他人的纠纷或争议；</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（6）符合与您签署的相关协议（包括在线签署的电子协议以及相应的平台规则）或其他的法律文件约定所提供；</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（7）基于学术研究而使用；</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（8）基于符合法律法规的社会公共利益而使用。</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2、我们可能会将您的个人信息与我们的关联方共享。但我们只会共享必要的个人信息，且受本隐私政策中所声明目的的约束。我们的关联方如要改变个人信息的处理目的，将再次征求您的授权同意。</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3、我们可能会向合作伙伴等第三方共享您的账号信息、设备信息以及位置信息，以保障为您提供的服务顺利完成。但我们仅会出于合法、正当、必要、特定、明确的目的共享您的个人信息，并且只会共享提供服务所必要的个人信息。我们的合作伙伴无权将共享的个人信息用于任何其他用途。</w:t>
      </w:r>
      <w:r>
        <w:rPr>
          <w:rFonts w:hint="eastAsia" w:ascii="宋体" w:hAnsi="宋体" w:eastAsia="宋体" w:cs="宋体"/>
          <w:color w:val="333333"/>
          <w:sz w:val="21"/>
          <w:szCs w:val="21"/>
          <w:shd w:val="clear" w:color="auto" w:fill="F5F6F8"/>
        </w:rPr>
        <w:t>我们的合作伙伴包括以下类型：</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（1）委托我们进行推广的合作伙伴。有时我们会代表其他企业向使用我们产品与/或服务的用户群提供促销推广的服务。 </w:t>
      </w:r>
      <w:r>
        <w:rPr>
          <w:rFonts w:hint="eastAsia" w:ascii="宋体" w:hAnsi="宋体" w:eastAsia="宋体" w:cs="宋体"/>
          <w:b/>
          <w:color w:val="333333"/>
          <w:sz w:val="21"/>
          <w:szCs w:val="21"/>
          <w:shd w:val="clear" w:color="auto" w:fill="F5F6F8"/>
        </w:rPr>
        <w:t>我们可能会使用您的个人信息以及您的非个人信息集合形成的间接用户画像与委托我们进行推广的合作伙伴（“委托方”）共享，但我们仅会向这些委托方提供推广的覆盖面和有效性的信息，而不会提供您的个人身份信息，或者我们将这些信息进行汇总，以便它不会识别您个人。 </w:t>
      </w:r>
      <w:r>
        <w:rPr>
          <w:rFonts w:hint="eastAsia" w:ascii="宋体" w:hAnsi="宋体" w:eastAsia="宋体" w:cs="宋体"/>
          <w:color w:val="333333"/>
          <w:sz w:val="21"/>
          <w:szCs w:val="21"/>
          <w:shd w:val="clear" w:color="auto" w:fill="F5F6F8"/>
        </w:rPr>
        <w:t>比如我们可以告知该委托方有多少人看了他们的推广信息或在看到这些信息后购买了委托方的商品，或者向他们提供不能识别个人身份的统计信息，帮助他们了解其受众或顾客。</w:t>
      </w:r>
    </w:p>
    <w:p>
      <w:pPr>
        <w:pStyle w:val="5"/>
        <w:widowControl/>
        <w:shd w:val="clear" w:color="auto" w:fill="FFFFFF"/>
        <w:spacing w:before="180" w:beforeAutospacing="0" w:afterAutospacing="0"/>
        <w:textAlignment w:val="baseline"/>
        <w:rPr>
          <w:rFonts w:ascii="宋体" w:hAnsi="宋体" w:eastAsia="宋体" w:cs="宋体"/>
          <w:sz w:val="21"/>
          <w:szCs w:val="21"/>
          <w:shd w:val="clear" w:color="auto" w:fill="FFFFFF"/>
        </w:rPr>
      </w:pPr>
      <w:r>
        <w:rPr>
          <w:rFonts w:hint="eastAsia" w:ascii="宋体" w:hAnsi="宋体" w:eastAsia="宋体" w:cs="宋体"/>
          <w:color w:val="333333"/>
          <w:sz w:val="21"/>
          <w:szCs w:val="21"/>
          <w:shd w:val="clear" w:color="auto" w:fill="F5F6F8"/>
        </w:rPr>
        <w:t>（2）订单信息将由我们及其关联方提供给合作的第三方商家、第三方供货商、第三方配送公司（包括顺丰、圆通等，以下称“配送公司”）将为您完成礼品、活动奖励、试用商品的交付。您知晓并同意我们的关联方或与我们合作的第三方商家、第三方供货商、第三方配送公司会在上述环节内使用您的订单/申请单信息以保证您兑换的礼品、活动奖励、试用商品能够安全送达。</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（3）对我们与之共享个人信息的公司、组织和个人，我们会与其签署严格的保密协定，要求他们按照我们的说明、本隐私政策以及其他任何相关的保密和安全措施来处理个人信息。</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（4）SDK技术由与我们合作的第三方机构提供，在为用户提供服务时，我们将使用以下SDK技术，SDK提供的功能所需的权限与收集的用户信息为：</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923"/>
        <w:gridCol w:w="1431"/>
        <w:gridCol w:w="1200"/>
        <w:gridCol w:w="1303"/>
        <w:gridCol w:w="82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60" w:beforeAutospacing="0" w:after="60" w:afterAutospacing="0" w:line="20" w:lineRule="atLeast"/>
              <w:rPr>
                <w:rFonts w:ascii="宋体" w:hAnsi="宋体" w:eastAsia="宋体" w:cs="宋体"/>
                <w:kern w:val="2"/>
                <w:sz w:val="21"/>
                <w:szCs w:val="21"/>
              </w:rPr>
            </w:pPr>
            <w:r>
              <w:rPr>
                <w:rFonts w:hint="eastAsia" w:ascii="宋体" w:hAnsi="宋体" w:eastAsia="宋体" w:cs="宋体"/>
                <w:color w:val="333333"/>
                <w:sz w:val="21"/>
                <w:szCs w:val="21"/>
              </w:rPr>
              <w:t>第三方公司名称</w:t>
            </w:r>
          </w:p>
        </w:tc>
        <w:tc>
          <w:tcPr>
            <w:tcW w:w="923" w:type="dxa"/>
            <w:vAlign w:val="center"/>
          </w:tcPr>
          <w:p>
            <w:pPr>
              <w:pStyle w:val="5"/>
              <w:widowControl/>
              <w:spacing w:before="60" w:beforeAutospacing="0" w:after="60" w:afterAutospacing="0" w:line="20" w:lineRule="atLeast"/>
              <w:rPr>
                <w:rFonts w:ascii="宋体" w:hAnsi="宋体" w:eastAsia="宋体" w:cs="宋体"/>
                <w:sz w:val="21"/>
                <w:szCs w:val="21"/>
              </w:rPr>
            </w:pPr>
            <w:r>
              <w:rPr>
                <w:rFonts w:hint="eastAsia" w:ascii="宋体" w:hAnsi="宋体" w:eastAsia="宋体" w:cs="宋体"/>
                <w:color w:val="333333"/>
                <w:sz w:val="21"/>
                <w:szCs w:val="21"/>
              </w:rPr>
              <w:t>产品/服务</w:t>
            </w:r>
          </w:p>
        </w:tc>
        <w:tc>
          <w:tcPr>
            <w:tcW w:w="1431" w:type="dxa"/>
            <w:vAlign w:val="center"/>
          </w:tcPr>
          <w:p>
            <w:pPr>
              <w:pStyle w:val="5"/>
              <w:widowControl/>
              <w:spacing w:before="60" w:beforeAutospacing="0" w:after="60" w:afterAutospacing="0" w:line="20" w:lineRule="atLeast"/>
              <w:rPr>
                <w:rFonts w:ascii="宋体" w:hAnsi="宋体" w:eastAsia="宋体" w:cs="宋体"/>
                <w:sz w:val="21"/>
                <w:szCs w:val="21"/>
              </w:rPr>
            </w:pPr>
            <w:r>
              <w:rPr>
                <w:rFonts w:hint="eastAsia" w:ascii="宋体" w:hAnsi="宋体" w:eastAsia="宋体" w:cs="宋体"/>
                <w:color w:val="333333"/>
                <w:sz w:val="21"/>
                <w:szCs w:val="21"/>
              </w:rPr>
              <w:t>涉及个人信息</w:t>
            </w:r>
          </w:p>
        </w:tc>
        <w:tc>
          <w:tcPr>
            <w:tcW w:w="1200" w:type="dxa"/>
            <w:vAlign w:val="center"/>
          </w:tcPr>
          <w:p>
            <w:pPr>
              <w:pStyle w:val="5"/>
              <w:widowControl/>
              <w:spacing w:before="60" w:beforeAutospacing="0" w:after="60" w:afterAutospacing="0" w:line="20" w:lineRule="atLeast"/>
              <w:rPr>
                <w:rFonts w:ascii="宋体" w:hAnsi="宋体" w:eastAsia="宋体" w:cs="宋体"/>
                <w:kern w:val="2"/>
                <w:sz w:val="21"/>
                <w:szCs w:val="21"/>
              </w:rPr>
            </w:pPr>
            <w:r>
              <w:rPr>
                <w:rFonts w:hint="eastAsia" w:ascii="宋体" w:hAnsi="宋体" w:eastAsia="宋体" w:cs="宋体"/>
                <w:color w:val="333333"/>
                <w:sz w:val="21"/>
                <w:szCs w:val="21"/>
              </w:rPr>
              <w:t>使用场景</w:t>
            </w:r>
          </w:p>
        </w:tc>
        <w:tc>
          <w:tcPr>
            <w:tcW w:w="1303" w:type="dxa"/>
            <w:vAlign w:val="center"/>
          </w:tcPr>
          <w:p>
            <w:pPr>
              <w:pStyle w:val="5"/>
              <w:widowControl/>
              <w:spacing w:before="60" w:beforeAutospacing="0" w:after="60" w:afterAutospacing="0" w:line="20" w:lineRule="atLeast"/>
              <w:rPr>
                <w:rFonts w:ascii="宋体" w:hAnsi="宋体" w:eastAsia="宋体" w:cs="宋体"/>
                <w:kern w:val="2"/>
                <w:sz w:val="21"/>
                <w:szCs w:val="21"/>
              </w:rPr>
            </w:pPr>
            <w:r>
              <w:rPr>
                <w:rFonts w:hint="eastAsia" w:ascii="宋体" w:hAnsi="宋体" w:eastAsia="宋体" w:cs="宋体"/>
                <w:color w:val="333333"/>
                <w:sz w:val="21"/>
                <w:szCs w:val="21"/>
              </w:rPr>
              <w:t>使用目的</w:t>
            </w:r>
          </w:p>
        </w:tc>
        <w:tc>
          <w:tcPr>
            <w:tcW w:w="820" w:type="dxa"/>
            <w:vAlign w:val="center"/>
          </w:tcPr>
          <w:p>
            <w:pPr>
              <w:pStyle w:val="5"/>
              <w:widowControl/>
              <w:spacing w:before="60" w:beforeAutospacing="0" w:after="60" w:afterAutospacing="0" w:line="20" w:lineRule="atLeast"/>
              <w:rPr>
                <w:rFonts w:ascii="宋体" w:hAnsi="宋体" w:eastAsia="宋体" w:cs="宋体"/>
                <w:kern w:val="2"/>
                <w:sz w:val="21"/>
                <w:szCs w:val="21"/>
              </w:rPr>
            </w:pPr>
            <w:r>
              <w:rPr>
                <w:rFonts w:hint="eastAsia" w:ascii="宋体" w:hAnsi="宋体" w:eastAsia="宋体" w:cs="宋体"/>
                <w:color w:val="333333"/>
                <w:sz w:val="21"/>
                <w:szCs w:val="21"/>
              </w:rPr>
              <w:t>共享方式</w:t>
            </w:r>
          </w:p>
        </w:tc>
        <w:tc>
          <w:tcPr>
            <w:tcW w:w="1740" w:type="dxa"/>
            <w:vAlign w:val="center"/>
          </w:tcPr>
          <w:p>
            <w:pPr>
              <w:pStyle w:val="5"/>
              <w:widowControl/>
              <w:spacing w:before="60" w:beforeAutospacing="0" w:after="60" w:afterAutospacing="0" w:line="20" w:lineRule="atLeast"/>
              <w:rPr>
                <w:rFonts w:ascii="宋体" w:hAnsi="宋体" w:eastAsia="宋体" w:cs="宋体"/>
                <w:kern w:val="2"/>
                <w:sz w:val="21"/>
                <w:szCs w:val="21"/>
              </w:rPr>
            </w:pPr>
            <w:r>
              <w:rPr>
                <w:rFonts w:hint="eastAsia" w:ascii="宋体" w:hAnsi="宋体" w:eastAsia="宋体" w:cs="宋体"/>
                <w:color w:val="333333"/>
                <w:sz w:val="21"/>
                <w:szCs w:val="21"/>
              </w:rPr>
              <w:t>第三方链接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浙江每日互动网络科技股份有限公司</w:t>
            </w:r>
          </w:p>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p>
        </w:tc>
        <w:tc>
          <w:tcPr>
            <w:tcW w:w="923"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个推推送</w:t>
            </w:r>
          </w:p>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p>
        </w:tc>
        <w:tc>
          <w:tcPr>
            <w:tcW w:w="1431" w:type="dxa"/>
            <w:vAlign w:val="center"/>
          </w:tcPr>
          <w:p>
            <w:pPr>
              <w:pStyle w:val="5"/>
              <w:widowControl/>
              <w:spacing w:before="80" w:beforeAutospacing="0" w:after="80" w:afterAutospacing="0" w:line="26"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设备信息（Mac地址、android ID、IDFA、OPENUDID、GUID）、</w:t>
            </w:r>
            <w:r>
              <w:rPr>
                <w:rFonts w:hint="eastAsia" w:ascii="宋体" w:hAnsi="宋体" w:eastAsia="宋体" w:cs="宋体"/>
                <w:b/>
                <w:bCs/>
                <w:color w:val="333333"/>
                <w:sz w:val="21"/>
                <w:szCs w:val="21"/>
              </w:rPr>
              <w:t>位置信息</w:t>
            </w:r>
          </w:p>
        </w:tc>
        <w:tc>
          <w:tcPr>
            <w:tcW w:w="1200"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在App收到推送消息时使用</w:t>
            </w:r>
          </w:p>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p>
        </w:tc>
        <w:tc>
          <w:tcPr>
            <w:tcW w:w="1303"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支持个推推送</w:t>
            </w:r>
          </w:p>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p>
        </w:tc>
        <w:tc>
          <w:tcPr>
            <w:tcW w:w="820"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SDK本机收集</w:t>
            </w:r>
          </w:p>
        </w:tc>
        <w:tc>
          <w:tcPr>
            <w:tcW w:w="1740" w:type="dxa"/>
            <w:vAlign w:val="center"/>
          </w:tcPr>
          <w:p>
            <w:pPr>
              <w:pStyle w:val="5"/>
              <w:widowControl/>
              <w:spacing w:before="60" w:beforeAutospacing="0" w:after="60" w:afterAutospacing="0" w:line="20" w:lineRule="atLeast"/>
              <w:rPr>
                <w:rFonts w:ascii="宋体" w:hAnsi="宋体" w:eastAsia="宋体" w:cs="宋体"/>
                <w:sz w:val="21"/>
                <w:szCs w:val="21"/>
              </w:rPr>
            </w:pPr>
            <w:r>
              <w:rPr>
                <w:rFonts w:hint="eastAsia" w:ascii="宋体" w:hAnsi="宋体" w:eastAsia="宋体" w:cs="宋体"/>
                <w:color w:val="333333"/>
                <w:sz w:val="21"/>
                <w:szCs w:val="21"/>
              </w:rPr>
              <w:t>官网链接：</w:t>
            </w:r>
          </w:p>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https://www.getui.com/</w:t>
            </w:r>
          </w:p>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隐私政策链接：https://www.getui.com/privacy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北京锐讯灵通科技有限公司</w:t>
            </w:r>
          </w:p>
        </w:tc>
        <w:tc>
          <w:tcPr>
            <w:tcW w:w="923"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友盟+</w:t>
            </w:r>
          </w:p>
        </w:tc>
        <w:tc>
          <w:tcPr>
            <w:tcW w:w="1431"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设备信息（Mac地址、android ID、IDFA、OPENUDID、GUID）、</w:t>
            </w:r>
            <w:r>
              <w:rPr>
                <w:rFonts w:hint="eastAsia" w:ascii="宋体" w:hAnsi="宋体" w:eastAsia="宋体" w:cs="宋体"/>
                <w:b/>
                <w:bCs/>
                <w:color w:val="333333"/>
                <w:sz w:val="21"/>
                <w:szCs w:val="21"/>
              </w:rPr>
              <w:t>位置信息</w:t>
            </w:r>
          </w:p>
        </w:tc>
        <w:tc>
          <w:tcPr>
            <w:tcW w:w="1200"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在用户每次使用APP时</w:t>
            </w:r>
          </w:p>
        </w:tc>
        <w:tc>
          <w:tcPr>
            <w:tcW w:w="1303"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统计分析</w:t>
            </w:r>
          </w:p>
        </w:tc>
        <w:tc>
          <w:tcPr>
            <w:tcW w:w="820"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SDK本机收集</w:t>
            </w:r>
          </w:p>
        </w:tc>
        <w:tc>
          <w:tcPr>
            <w:tcW w:w="1740"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官网链接：https://www.umeng.com/</w:t>
            </w:r>
          </w:p>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隐私政策链接：https://www.umeng.com/page/policy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5"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神策网络科技(北京)有限公司</w:t>
            </w:r>
          </w:p>
        </w:tc>
        <w:tc>
          <w:tcPr>
            <w:tcW w:w="923"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神策数据分析</w:t>
            </w:r>
          </w:p>
        </w:tc>
        <w:tc>
          <w:tcPr>
            <w:tcW w:w="1431"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设备信息（品牌及型号）、WLAN连接、移动网络信息、手机号码、应用信息（应用名、应用版本号）、</w:t>
            </w:r>
            <w:r>
              <w:rPr>
                <w:rFonts w:hint="eastAsia" w:ascii="宋体" w:hAnsi="宋体" w:eastAsia="宋体" w:cs="宋体"/>
                <w:b/>
                <w:bCs/>
                <w:color w:val="333333"/>
                <w:sz w:val="21"/>
                <w:szCs w:val="21"/>
              </w:rPr>
              <w:t>位置信息</w:t>
            </w:r>
          </w:p>
        </w:tc>
        <w:tc>
          <w:tcPr>
            <w:tcW w:w="1200"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在用户每次使用APP时</w:t>
            </w:r>
          </w:p>
        </w:tc>
        <w:tc>
          <w:tcPr>
            <w:tcW w:w="1303"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数据分析</w:t>
            </w:r>
          </w:p>
        </w:tc>
        <w:tc>
          <w:tcPr>
            <w:tcW w:w="820"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SDK本机收集</w:t>
            </w:r>
          </w:p>
        </w:tc>
        <w:tc>
          <w:tcPr>
            <w:tcW w:w="1740"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官网链接：https://www.sensorsdata.cn/</w:t>
            </w:r>
          </w:p>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隐私政策链接：https://www.sensorsdata.cn/market/privacy_policy.html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阿里云计算有限公司</w:t>
            </w:r>
          </w:p>
        </w:tc>
        <w:tc>
          <w:tcPr>
            <w:tcW w:w="923"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阿里云一键登录</w:t>
            </w:r>
          </w:p>
        </w:tc>
        <w:tc>
          <w:tcPr>
            <w:tcW w:w="1431"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设备信息、WLAN连接、移动网络信息、手机号码</w:t>
            </w:r>
          </w:p>
        </w:tc>
        <w:tc>
          <w:tcPr>
            <w:tcW w:w="1200"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在用户每次选择一键登录时使用</w:t>
            </w:r>
          </w:p>
        </w:tc>
        <w:tc>
          <w:tcPr>
            <w:tcW w:w="1303"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根据用户选择，为用户提供一键登录功能</w:t>
            </w:r>
          </w:p>
        </w:tc>
        <w:tc>
          <w:tcPr>
            <w:tcW w:w="820"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SDK本机收集</w:t>
            </w:r>
          </w:p>
        </w:tc>
        <w:tc>
          <w:tcPr>
            <w:tcW w:w="1740"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官网链接：https://www.aliyun.com/</w:t>
            </w:r>
          </w:p>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隐私政策链接：http://terms.aliyun.com/legal-agreement/terms/suit_bu1_ali_cloud/suit_bu1_ali_cloud201902141711_54837.html?spm=a2c4g.11186623.J_9220772140.87.44703043rS6CHD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北京百度网讯科技有限公司</w:t>
            </w:r>
          </w:p>
        </w:tc>
        <w:tc>
          <w:tcPr>
            <w:tcW w:w="923"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百度定位</w:t>
            </w:r>
          </w:p>
        </w:tc>
        <w:tc>
          <w:tcPr>
            <w:tcW w:w="1431"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设备信息（Mac地址、android ID）、</w:t>
            </w:r>
            <w:r>
              <w:rPr>
                <w:rFonts w:hint="eastAsia" w:ascii="宋体" w:hAnsi="宋体" w:eastAsia="宋体" w:cs="宋体"/>
                <w:b/>
                <w:bCs/>
                <w:color w:val="333333"/>
                <w:sz w:val="21"/>
                <w:szCs w:val="21"/>
              </w:rPr>
              <w:t>位置信息</w:t>
            </w:r>
          </w:p>
        </w:tc>
        <w:tc>
          <w:tcPr>
            <w:tcW w:w="1200"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在用户选择查看设计师列表时</w:t>
            </w:r>
          </w:p>
        </w:tc>
        <w:tc>
          <w:tcPr>
            <w:tcW w:w="1303"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根据用户选择，给用户提供本地设计师推荐</w:t>
            </w:r>
          </w:p>
        </w:tc>
        <w:tc>
          <w:tcPr>
            <w:tcW w:w="820" w:type="dxa"/>
            <w:vAlign w:val="center"/>
          </w:tcPr>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SDK本机收集</w:t>
            </w:r>
          </w:p>
        </w:tc>
        <w:tc>
          <w:tcPr>
            <w:tcW w:w="1740"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官网链接：https://lbsyun.baidu.com/index</w:t>
            </w:r>
          </w:p>
          <w:p>
            <w:pPr>
              <w:pStyle w:val="5"/>
              <w:widowControl/>
              <w:spacing w:before="60" w:beforeAutospacing="0" w:after="60" w:afterAutospacing="0" w:line="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rPr>
              <w:t>隐私政策链接：https://lbsyun.baidu.com/index.php?title=openprivacy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腾讯科技(深圳)有限公司</w:t>
            </w:r>
          </w:p>
        </w:tc>
        <w:tc>
          <w:tcPr>
            <w:tcW w:w="923"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Bugly</w:t>
            </w:r>
          </w:p>
        </w:tc>
        <w:tc>
          <w:tcPr>
            <w:tcW w:w="1431"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日志信息（自定义日志、Logcat 日志以及 APP 崩溃堆栈信息）、设备信息（android id 以及idfv）、联网信息、系统名称、系统版本以及国家码</w:t>
            </w:r>
          </w:p>
        </w:tc>
        <w:tc>
          <w:tcPr>
            <w:tcW w:w="1200"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在用户每次使用APP时</w:t>
            </w:r>
          </w:p>
        </w:tc>
        <w:tc>
          <w:tcPr>
            <w:tcW w:w="1303"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错误原因统计分析</w:t>
            </w:r>
          </w:p>
        </w:tc>
        <w:tc>
          <w:tcPr>
            <w:tcW w:w="820"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SDK本机收集</w:t>
            </w:r>
          </w:p>
        </w:tc>
        <w:tc>
          <w:tcPr>
            <w:tcW w:w="1740"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官网链接：https://bugly.qq.com/v2/</w:t>
            </w:r>
          </w:p>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隐私保护声明链接：https://privacy.qq.com/document/preview/fc748b3d96224fdb825ea79e132c1a56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5"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北京基调网络股份有限公司</w:t>
            </w:r>
          </w:p>
        </w:tc>
        <w:tc>
          <w:tcPr>
            <w:tcW w:w="923"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听云</w:t>
            </w:r>
          </w:p>
        </w:tc>
        <w:tc>
          <w:tcPr>
            <w:tcW w:w="1431"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设备信息（设备型号、操作系统版本、设备设置、设备标识符、</w:t>
            </w:r>
            <w:r>
              <w:rPr>
                <w:rFonts w:hint="eastAsia" w:ascii="宋体" w:hAnsi="宋体" w:eastAsia="宋体" w:cs="宋体"/>
                <w:b/>
                <w:bCs/>
                <w:color w:val="333333"/>
                <w:sz w:val="21"/>
                <w:szCs w:val="21"/>
              </w:rPr>
              <w:t>设备位置</w:t>
            </w:r>
            <w:r>
              <w:rPr>
                <w:rFonts w:hint="eastAsia" w:ascii="宋体" w:hAnsi="宋体" w:eastAsia="宋体" w:cs="宋体"/>
                <w:color w:val="333333"/>
                <w:sz w:val="21"/>
                <w:szCs w:val="21"/>
              </w:rPr>
              <w:t>）</w:t>
            </w:r>
          </w:p>
        </w:tc>
        <w:tc>
          <w:tcPr>
            <w:tcW w:w="1200"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在用户每次使用APP时</w:t>
            </w:r>
          </w:p>
        </w:tc>
        <w:tc>
          <w:tcPr>
            <w:tcW w:w="1303"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监控网络稳定</w:t>
            </w:r>
          </w:p>
        </w:tc>
        <w:tc>
          <w:tcPr>
            <w:tcW w:w="820"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SDK本机收集</w:t>
            </w:r>
          </w:p>
        </w:tc>
        <w:tc>
          <w:tcPr>
            <w:tcW w:w="1740" w:type="dxa"/>
            <w:vAlign w:val="center"/>
          </w:tcPr>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官网链接：https://www.tingyun.com/</w:t>
            </w:r>
          </w:p>
          <w:p>
            <w:pPr>
              <w:pStyle w:val="5"/>
              <w:widowControl/>
              <w:spacing w:before="60" w:beforeAutospacing="0" w:after="60" w:afterAutospacing="0" w:line="20" w:lineRule="atLeast"/>
              <w:rPr>
                <w:rFonts w:ascii="宋体" w:hAnsi="宋体" w:eastAsia="宋体" w:cs="宋体"/>
                <w:color w:val="333333"/>
                <w:sz w:val="21"/>
                <w:szCs w:val="21"/>
              </w:rPr>
            </w:pPr>
            <w:r>
              <w:rPr>
                <w:rFonts w:hint="eastAsia" w:ascii="宋体" w:hAnsi="宋体" w:eastAsia="宋体" w:cs="宋体"/>
                <w:color w:val="333333"/>
                <w:sz w:val="21"/>
                <w:szCs w:val="21"/>
              </w:rPr>
              <w:t>隐私政策：https://www.tingyun.com/legal_declaration.html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支付宝（中国）网络技术有限公司</w:t>
            </w:r>
          </w:p>
          <w:p>
            <w:pPr>
              <w:pStyle w:val="5"/>
              <w:widowControl/>
              <w:spacing w:before="60" w:beforeAutospacing="0" w:after="60" w:afterAutospacing="0" w:line="20" w:lineRule="atLeast"/>
              <w:rPr>
                <w:rFonts w:ascii="宋体" w:hAnsi="宋体" w:eastAsia="宋体" w:cs="宋体"/>
                <w:color w:val="333333"/>
                <w:sz w:val="21"/>
                <w:szCs w:val="21"/>
              </w:rPr>
            </w:pPr>
          </w:p>
        </w:tc>
        <w:tc>
          <w:tcPr>
            <w:tcW w:w="923"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支付宝SDK</w:t>
            </w:r>
          </w:p>
          <w:p>
            <w:pPr>
              <w:pStyle w:val="5"/>
              <w:widowControl/>
              <w:spacing w:before="60" w:beforeAutospacing="0" w:after="60" w:afterAutospacing="0" w:line="20" w:lineRule="atLeast"/>
              <w:rPr>
                <w:rFonts w:ascii="宋体" w:hAnsi="宋体" w:eastAsia="宋体" w:cs="宋体"/>
                <w:color w:val="333333"/>
                <w:sz w:val="21"/>
                <w:szCs w:val="21"/>
              </w:rPr>
            </w:pPr>
          </w:p>
        </w:tc>
        <w:tc>
          <w:tcPr>
            <w:tcW w:w="1431"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设备信息（Mac地址、BSSID、SSID、SIM卡序列号、设备屏幕密度、硬件序列号、IMEI、IMSI）、网络信息、应用数据</w:t>
            </w:r>
          </w:p>
          <w:p>
            <w:pPr>
              <w:pStyle w:val="5"/>
              <w:widowControl/>
              <w:spacing w:before="60" w:beforeAutospacing="0" w:after="60" w:afterAutospacing="0" w:line="20" w:lineRule="atLeast"/>
              <w:rPr>
                <w:rFonts w:ascii="宋体" w:hAnsi="宋体" w:eastAsia="宋体" w:cs="宋体"/>
                <w:color w:val="333333"/>
                <w:sz w:val="21"/>
                <w:szCs w:val="21"/>
              </w:rPr>
            </w:pPr>
          </w:p>
        </w:tc>
        <w:tc>
          <w:tcPr>
            <w:tcW w:w="1200"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支付时使用</w:t>
            </w:r>
          </w:p>
          <w:p>
            <w:pPr>
              <w:pStyle w:val="5"/>
              <w:widowControl/>
              <w:spacing w:before="60" w:beforeAutospacing="0" w:after="60" w:afterAutospacing="0" w:line="20" w:lineRule="atLeast"/>
              <w:rPr>
                <w:rFonts w:ascii="宋体" w:hAnsi="宋体" w:eastAsia="宋体" w:cs="宋体"/>
                <w:color w:val="333333"/>
                <w:sz w:val="21"/>
                <w:szCs w:val="21"/>
              </w:rPr>
            </w:pPr>
          </w:p>
        </w:tc>
        <w:tc>
          <w:tcPr>
            <w:tcW w:w="1303"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支持支付宝支付</w:t>
            </w:r>
          </w:p>
          <w:p>
            <w:pPr>
              <w:pStyle w:val="5"/>
              <w:widowControl/>
              <w:spacing w:before="60" w:beforeAutospacing="0" w:after="60" w:afterAutospacing="0" w:line="20" w:lineRule="atLeast"/>
              <w:rPr>
                <w:rFonts w:ascii="宋体" w:hAnsi="宋体" w:eastAsia="宋体" w:cs="宋体"/>
                <w:color w:val="333333"/>
                <w:sz w:val="21"/>
                <w:szCs w:val="21"/>
              </w:rPr>
            </w:pPr>
          </w:p>
        </w:tc>
        <w:tc>
          <w:tcPr>
            <w:tcW w:w="820"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SDK本机收集</w:t>
            </w:r>
          </w:p>
          <w:p>
            <w:pPr>
              <w:pStyle w:val="5"/>
              <w:widowControl/>
              <w:spacing w:before="60" w:beforeAutospacing="0" w:after="60" w:afterAutospacing="0" w:line="20" w:lineRule="atLeast"/>
              <w:rPr>
                <w:rFonts w:ascii="宋体" w:hAnsi="宋体" w:eastAsia="宋体" w:cs="宋体"/>
                <w:color w:val="333333"/>
                <w:sz w:val="21"/>
                <w:szCs w:val="21"/>
              </w:rPr>
            </w:pPr>
          </w:p>
        </w:tc>
        <w:tc>
          <w:tcPr>
            <w:tcW w:w="1740"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官网链接：https://b.alipay.com/</w:t>
            </w:r>
          </w:p>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隐私政策：https://opendocs.alipay.com/common/02kiq3</w:t>
            </w:r>
          </w:p>
          <w:p>
            <w:pPr>
              <w:pStyle w:val="5"/>
              <w:widowControl/>
              <w:spacing w:before="60" w:beforeAutospacing="0" w:after="60" w:afterAutospacing="0" w:line="20" w:lineRule="atLeast"/>
              <w:rPr>
                <w:rFonts w:ascii="宋体" w:hAnsi="宋体" w:eastAsia="宋体" w:cs="宋体"/>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2" w:hRule="atLeast"/>
        </w:trPr>
        <w:tc>
          <w:tcPr>
            <w:tcW w:w="1105" w:type="dxa"/>
            <w:vAlign w:val="center"/>
          </w:tcPr>
          <w:p>
            <w:pPr>
              <w:pStyle w:val="5"/>
              <w:widowControl/>
              <w:spacing w:before="80" w:after="80" w:line="26" w:lineRule="atLeast"/>
              <w:rPr>
                <w:rFonts w:ascii="宋体" w:hAnsi="宋体" w:eastAsia="宋体" w:cs="宋体"/>
                <w:color w:val="333333"/>
                <w:sz w:val="21"/>
                <w:szCs w:val="21"/>
              </w:rPr>
            </w:pPr>
            <w:r>
              <w:rPr>
                <w:rFonts w:hint="eastAsia" w:ascii="宋体" w:hAnsi="宋体" w:eastAsia="宋体" w:cs="宋体"/>
                <w:color w:val="333333"/>
                <w:sz w:val="21"/>
                <w:szCs w:val="21"/>
              </w:rPr>
              <w:t>腾讯科技（深圳）有限公司</w:t>
            </w:r>
          </w:p>
          <w:p>
            <w:pPr>
              <w:pStyle w:val="5"/>
              <w:widowControl/>
              <w:spacing w:before="60" w:beforeAutospacing="0" w:after="60" w:afterAutospacing="0" w:line="20" w:lineRule="atLeast"/>
              <w:rPr>
                <w:rFonts w:ascii="宋体" w:hAnsi="宋体" w:eastAsia="宋体" w:cs="宋体"/>
                <w:color w:val="333333"/>
                <w:sz w:val="21"/>
                <w:szCs w:val="21"/>
              </w:rPr>
            </w:pPr>
          </w:p>
        </w:tc>
        <w:tc>
          <w:tcPr>
            <w:tcW w:w="923"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微信SDK</w:t>
            </w:r>
          </w:p>
          <w:p>
            <w:pPr>
              <w:pStyle w:val="5"/>
              <w:widowControl/>
              <w:spacing w:before="60" w:beforeAutospacing="0" w:after="60" w:afterAutospacing="0" w:line="20" w:lineRule="atLeast"/>
              <w:rPr>
                <w:rFonts w:ascii="宋体" w:hAnsi="宋体" w:eastAsia="宋体" w:cs="宋体"/>
                <w:color w:val="333333"/>
                <w:sz w:val="21"/>
                <w:szCs w:val="21"/>
              </w:rPr>
            </w:pPr>
          </w:p>
        </w:tc>
        <w:tc>
          <w:tcPr>
            <w:tcW w:w="1431"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设备信息</w:t>
            </w:r>
          </w:p>
          <w:p>
            <w:pPr>
              <w:pStyle w:val="5"/>
              <w:widowControl/>
              <w:spacing w:before="60" w:beforeAutospacing="0" w:after="60" w:afterAutospacing="0" w:line="20" w:lineRule="atLeast"/>
              <w:rPr>
                <w:rFonts w:ascii="宋体" w:hAnsi="宋体" w:eastAsia="宋体" w:cs="宋体"/>
                <w:color w:val="333333"/>
                <w:sz w:val="21"/>
                <w:szCs w:val="21"/>
              </w:rPr>
            </w:pPr>
          </w:p>
        </w:tc>
        <w:tc>
          <w:tcPr>
            <w:tcW w:w="1200"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微信分享、第三方登录、跳转微信小程序时使用</w:t>
            </w:r>
          </w:p>
          <w:p>
            <w:pPr>
              <w:pStyle w:val="5"/>
              <w:widowControl/>
              <w:spacing w:before="60" w:beforeAutospacing="0" w:after="60" w:afterAutospacing="0" w:line="20" w:lineRule="atLeast"/>
              <w:rPr>
                <w:rFonts w:ascii="宋体" w:hAnsi="宋体" w:eastAsia="宋体" w:cs="宋体"/>
                <w:color w:val="333333"/>
                <w:sz w:val="21"/>
                <w:szCs w:val="21"/>
              </w:rPr>
            </w:pPr>
          </w:p>
        </w:tc>
        <w:tc>
          <w:tcPr>
            <w:tcW w:w="1303"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支持微信分享、第三方登录、跳转微信小程序</w:t>
            </w:r>
          </w:p>
          <w:p>
            <w:pPr>
              <w:pStyle w:val="5"/>
              <w:widowControl/>
              <w:spacing w:before="60" w:beforeAutospacing="0" w:after="60" w:afterAutospacing="0" w:line="20" w:lineRule="atLeast"/>
              <w:rPr>
                <w:rFonts w:ascii="宋体" w:hAnsi="宋体" w:eastAsia="宋体" w:cs="宋体"/>
                <w:color w:val="333333"/>
                <w:sz w:val="21"/>
                <w:szCs w:val="21"/>
              </w:rPr>
            </w:pPr>
          </w:p>
        </w:tc>
        <w:tc>
          <w:tcPr>
            <w:tcW w:w="820"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SDK本机收集</w:t>
            </w:r>
          </w:p>
          <w:p>
            <w:pPr>
              <w:pStyle w:val="5"/>
              <w:widowControl/>
              <w:spacing w:before="60" w:beforeAutospacing="0" w:after="60" w:afterAutospacing="0" w:line="20" w:lineRule="atLeast"/>
              <w:rPr>
                <w:rFonts w:ascii="宋体" w:hAnsi="宋体" w:eastAsia="宋体" w:cs="宋体"/>
                <w:color w:val="333333"/>
                <w:sz w:val="21"/>
                <w:szCs w:val="21"/>
              </w:rPr>
            </w:pPr>
          </w:p>
        </w:tc>
        <w:tc>
          <w:tcPr>
            <w:tcW w:w="1740"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官网链接：https://open.weixin.qq.com/</w:t>
            </w:r>
          </w:p>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隐私政策：https://developers.weixin.qq.com/doc/oplatform/service_market/provider_guideline/agreement/Third-party_Service_Provider_Terms_of_Service.html</w:t>
            </w:r>
          </w:p>
          <w:p>
            <w:pPr>
              <w:pStyle w:val="5"/>
              <w:widowControl/>
              <w:spacing w:before="60" w:beforeAutospacing="0" w:after="60" w:afterAutospacing="0" w:line="20" w:lineRule="atLeast"/>
              <w:rPr>
                <w:rFonts w:ascii="宋体" w:hAnsi="宋体" w:eastAsia="宋体" w:cs="宋体"/>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支付宝（中国）网络技术有限公司</w:t>
            </w:r>
          </w:p>
          <w:p>
            <w:pPr>
              <w:pStyle w:val="5"/>
              <w:widowControl/>
              <w:spacing w:before="60" w:beforeAutospacing="0" w:after="60" w:afterAutospacing="0" w:line="20" w:lineRule="atLeast"/>
              <w:rPr>
                <w:rFonts w:ascii="宋体" w:hAnsi="宋体" w:eastAsia="宋体" w:cs="宋体"/>
                <w:color w:val="333333"/>
                <w:sz w:val="21"/>
                <w:szCs w:val="21"/>
              </w:rPr>
            </w:pPr>
          </w:p>
        </w:tc>
        <w:tc>
          <w:tcPr>
            <w:tcW w:w="923"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阿里云SDK</w:t>
            </w:r>
          </w:p>
          <w:p>
            <w:pPr>
              <w:pStyle w:val="5"/>
              <w:widowControl/>
              <w:spacing w:before="60" w:beforeAutospacing="0" w:after="60" w:afterAutospacing="0" w:line="20" w:lineRule="atLeast"/>
              <w:rPr>
                <w:rFonts w:ascii="宋体" w:hAnsi="宋体" w:eastAsia="宋体" w:cs="宋体"/>
                <w:color w:val="333333"/>
                <w:sz w:val="21"/>
                <w:szCs w:val="21"/>
              </w:rPr>
            </w:pPr>
          </w:p>
        </w:tc>
        <w:tc>
          <w:tcPr>
            <w:tcW w:w="1431"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设备信息</w:t>
            </w:r>
          </w:p>
          <w:p>
            <w:pPr>
              <w:pStyle w:val="5"/>
              <w:widowControl/>
              <w:spacing w:before="60" w:beforeAutospacing="0" w:after="60" w:afterAutospacing="0" w:line="20" w:lineRule="atLeast"/>
              <w:rPr>
                <w:rFonts w:ascii="宋体" w:hAnsi="宋体" w:eastAsia="宋体" w:cs="宋体"/>
                <w:color w:val="333333"/>
                <w:sz w:val="21"/>
                <w:szCs w:val="21"/>
              </w:rPr>
            </w:pPr>
          </w:p>
        </w:tc>
        <w:tc>
          <w:tcPr>
            <w:tcW w:w="1200"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视频上传时使用</w:t>
            </w:r>
          </w:p>
          <w:p>
            <w:pPr>
              <w:pStyle w:val="5"/>
              <w:widowControl/>
              <w:spacing w:before="60" w:beforeAutospacing="0" w:after="60" w:afterAutospacing="0" w:line="20" w:lineRule="atLeast"/>
              <w:rPr>
                <w:rFonts w:ascii="宋体" w:hAnsi="宋体" w:eastAsia="宋体" w:cs="宋体"/>
                <w:color w:val="333333"/>
                <w:sz w:val="21"/>
                <w:szCs w:val="21"/>
              </w:rPr>
            </w:pPr>
          </w:p>
        </w:tc>
        <w:tc>
          <w:tcPr>
            <w:tcW w:w="1303"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支持上传视频到阿里云</w:t>
            </w:r>
          </w:p>
          <w:p>
            <w:pPr>
              <w:pStyle w:val="5"/>
              <w:widowControl/>
              <w:spacing w:before="60" w:beforeAutospacing="0" w:after="60" w:afterAutospacing="0" w:line="20" w:lineRule="atLeast"/>
              <w:rPr>
                <w:rFonts w:ascii="宋体" w:hAnsi="宋体" w:eastAsia="宋体" w:cs="宋体"/>
                <w:color w:val="333333"/>
                <w:sz w:val="21"/>
                <w:szCs w:val="21"/>
              </w:rPr>
            </w:pPr>
          </w:p>
        </w:tc>
        <w:tc>
          <w:tcPr>
            <w:tcW w:w="820"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SDK本机收集</w:t>
            </w:r>
          </w:p>
          <w:p>
            <w:pPr>
              <w:pStyle w:val="5"/>
              <w:widowControl/>
              <w:spacing w:before="60" w:beforeAutospacing="0" w:after="60" w:afterAutospacing="0" w:line="20" w:lineRule="atLeast"/>
              <w:rPr>
                <w:rFonts w:ascii="宋体" w:hAnsi="宋体" w:eastAsia="宋体" w:cs="宋体"/>
                <w:color w:val="333333"/>
                <w:sz w:val="21"/>
                <w:szCs w:val="21"/>
              </w:rPr>
            </w:pPr>
          </w:p>
        </w:tc>
        <w:tc>
          <w:tcPr>
            <w:tcW w:w="1740"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官网链接：https://www.aliyun.com/</w:t>
            </w:r>
          </w:p>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隐私政策：http://terms.aliyun.com/legal-agreement/terms/suit_bu1_ali_cloud/suit_bu1_ali_cloud201902141711_54837.html?spm=5176.185759.J_9220772140.82.1f6b46c9fRB2Rt</w:t>
            </w:r>
          </w:p>
          <w:p>
            <w:pPr>
              <w:pStyle w:val="5"/>
              <w:widowControl/>
              <w:spacing w:before="60" w:beforeAutospacing="0" w:after="60" w:afterAutospacing="0" w:line="20" w:lineRule="atLeast"/>
              <w:rPr>
                <w:rFonts w:ascii="宋体" w:hAnsi="宋体" w:eastAsia="宋体" w:cs="宋体"/>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80" w:beforeAutospacing="0" w:after="80" w:afterAutospacing="0" w:line="26" w:lineRule="atLeast"/>
              <w:rPr>
                <w:rFonts w:ascii="宋体" w:hAnsi="宋体" w:eastAsia="宋体" w:cs="宋体"/>
                <w:sz w:val="18"/>
                <w:szCs w:val="18"/>
              </w:rPr>
            </w:pPr>
            <w:r>
              <w:rPr>
                <w:rFonts w:hint="eastAsia" w:ascii="宋体" w:hAnsi="宋体" w:eastAsia="宋体" w:cs="宋体"/>
                <w:color w:val="333333"/>
                <w:sz w:val="21"/>
                <w:szCs w:val="21"/>
              </w:rPr>
              <w:t>上海喜马拉雅科技有限公司</w:t>
            </w:r>
          </w:p>
          <w:p>
            <w:pPr>
              <w:pStyle w:val="5"/>
              <w:widowControl/>
              <w:spacing w:before="60" w:beforeAutospacing="0" w:after="60" w:afterAutospacing="0" w:line="20" w:lineRule="atLeast"/>
              <w:rPr>
                <w:rFonts w:ascii="宋体" w:hAnsi="宋体" w:eastAsia="宋体" w:cs="宋体"/>
                <w:color w:val="333333"/>
                <w:sz w:val="21"/>
                <w:szCs w:val="21"/>
              </w:rPr>
            </w:pPr>
          </w:p>
        </w:tc>
        <w:tc>
          <w:tcPr>
            <w:tcW w:w="923"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喜马拉雅SDK</w:t>
            </w:r>
          </w:p>
          <w:p>
            <w:pPr>
              <w:pStyle w:val="5"/>
              <w:widowControl/>
              <w:spacing w:before="60" w:beforeAutospacing="0" w:after="60" w:afterAutospacing="0" w:line="20" w:lineRule="atLeast"/>
              <w:rPr>
                <w:rFonts w:ascii="宋体" w:hAnsi="宋体" w:eastAsia="宋体" w:cs="宋体"/>
                <w:color w:val="333333"/>
                <w:sz w:val="21"/>
                <w:szCs w:val="21"/>
              </w:rPr>
            </w:pPr>
          </w:p>
        </w:tc>
        <w:tc>
          <w:tcPr>
            <w:tcW w:w="1431"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设备信息</w:t>
            </w:r>
          </w:p>
          <w:p>
            <w:pPr>
              <w:pStyle w:val="5"/>
              <w:widowControl/>
              <w:spacing w:before="60" w:beforeAutospacing="0" w:after="60" w:afterAutospacing="0" w:line="20" w:lineRule="atLeast"/>
              <w:rPr>
                <w:rFonts w:ascii="宋体" w:hAnsi="宋体" w:eastAsia="宋体" w:cs="宋体"/>
                <w:color w:val="333333"/>
                <w:sz w:val="21"/>
                <w:szCs w:val="21"/>
              </w:rPr>
            </w:pPr>
          </w:p>
        </w:tc>
        <w:tc>
          <w:tcPr>
            <w:tcW w:w="1200"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从喜马拉雅获取音频资源</w:t>
            </w:r>
          </w:p>
          <w:p>
            <w:pPr>
              <w:pStyle w:val="5"/>
              <w:widowControl/>
              <w:spacing w:before="60" w:beforeAutospacing="0" w:after="60" w:afterAutospacing="0" w:line="20" w:lineRule="atLeast"/>
              <w:rPr>
                <w:rFonts w:ascii="宋体" w:hAnsi="宋体" w:eastAsia="宋体" w:cs="宋体"/>
                <w:color w:val="333333"/>
                <w:sz w:val="21"/>
                <w:szCs w:val="21"/>
              </w:rPr>
            </w:pPr>
          </w:p>
        </w:tc>
        <w:tc>
          <w:tcPr>
            <w:tcW w:w="1303"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支持从喜马拉雅获取音频资源</w:t>
            </w:r>
          </w:p>
          <w:p>
            <w:pPr>
              <w:pStyle w:val="5"/>
              <w:widowControl/>
              <w:spacing w:before="60" w:beforeAutospacing="0" w:after="60" w:afterAutospacing="0" w:line="20" w:lineRule="atLeast"/>
              <w:rPr>
                <w:rFonts w:ascii="宋体" w:hAnsi="宋体" w:eastAsia="宋体" w:cs="宋体"/>
                <w:color w:val="333333"/>
                <w:sz w:val="21"/>
                <w:szCs w:val="21"/>
              </w:rPr>
            </w:pPr>
          </w:p>
        </w:tc>
        <w:tc>
          <w:tcPr>
            <w:tcW w:w="820"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SDK本机收集</w:t>
            </w:r>
          </w:p>
          <w:p>
            <w:pPr>
              <w:pStyle w:val="5"/>
              <w:widowControl/>
              <w:spacing w:before="60" w:beforeAutospacing="0" w:after="60" w:afterAutospacing="0" w:line="20" w:lineRule="atLeast"/>
              <w:rPr>
                <w:rFonts w:ascii="宋体" w:hAnsi="宋体" w:eastAsia="宋体" w:cs="宋体"/>
                <w:color w:val="333333"/>
                <w:sz w:val="21"/>
                <w:szCs w:val="21"/>
              </w:rPr>
            </w:pPr>
          </w:p>
        </w:tc>
        <w:tc>
          <w:tcPr>
            <w:tcW w:w="1740" w:type="dxa"/>
            <w:vAlign w:val="center"/>
          </w:tcPr>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官网链接：https://www.ximalaya.com/</w:t>
            </w:r>
          </w:p>
          <w:p>
            <w:pPr>
              <w:pStyle w:val="5"/>
              <w:widowControl/>
              <w:spacing w:before="80" w:beforeAutospacing="0" w:after="80" w:afterAutospacing="0" w:line="26" w:lineRule="atLeast"/>
              <w:rPr>
                <w:rFonts w:ascii="宋体" w:hAnsi="宋体" w:eastAsia="宋体" w:cs="宋体"/>
                <w:sz w:val="21"/>
                <w:szCs w:val="21"/>
              </w:rPr>
            </w:pPr>
            <w:r>
              <w:rPr>
                <w:rFonts w:hint="eastAsia" w:ascii="宋体" w:hAnsi="宋体" w:eastAsia="宋体" w:cs="宋体"/>
                <w:color w:val="333333"/>
                <w:sz w:val="21"/>
                <w:szCs w:val="21"/>
              </w:rPr>
              <w:t>隐私政策：https://www.ximalaya.com/passport/register_rule</w:t>
            </w:r>
          </w:p>
          <w:p>
            <w:pPr>
              <w:pStyle w:val="5"/>
              <w:widowControl/>
              <w:spacing w:before="60" w:beforeAutospacing="0" w:after="60" w:afterAutospacing="0" w:line="20" w:lineRule="atLeast"/>
              <w:rPr>
                <w:rFonts w:ascii="宋体" w:hAnsi="宋体" w:eastAsia="宋体" w:cs="宋体"/>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腾讯科技（深圳）有限公司</w:t>
            </w:r>
          </w:p>
          <w:p>
            <w:pPr>
              <w:pStyle w:val="5"/>
              <w:widowControl/>
              <w:spacing w:before="80" w:beforeAutospacing="0" w:after="80" w:afterAutospacing="0" w:line="26" w:lineRule="atLeast"/>
              <w:rPr>
                <w:rFonts w:ascii="宋体" w:hAnsi="宋体" w:eastAsia="宋体" w:cs="宋体"/>
                <w:color w:val="333333"/>
                <w:sz w:val="21"/>
                <w:szCs w:val="21"/>
              </w:rPr>
            </w:pPr>
          </w:p>
        </w:tc>
        <w:tc>
          <w:tcPr>
            <w:tcW w:w="923"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腾讯直播SDK</w:t>
            </w:r>
          </w:p>
          <w:p>
            <w:pPr>
              <w:pStyle w:val="5"/>
              <w:widowControl/>
              <w:spacing w:before="80" w:beforeAutospacing="0" w:after="80" w:afterAutospacing="0" w:line="26" w:lineRule="atLeast"/>
              <w:rPr>
                <w:rFonts w:ascii="宋体" w:hAnsi="宋体" w:eastAsia="宋体" w:cs="宋体"/>
                <w:color w:val="333333"/>
                <w:sz w:val="21"/>
                <w:szCs w:val="21"/>
              </w:rPr>
            </w:pPr>
          </w:p>
        </w:tc>
        <w:tc>
          <w:tcPr>
            <w:tcW w:w="1431"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应用用户名</w:t>
            </w:r>
          </w:p>
          <w:p>
            <w:pPr>
              <w:pStyle w:val="5"/>
              <w:widowControl/>
              <w:spacing w:before="80" w:beforeAutospacing="0" w:after="80" w:afterAutospacing="0" w:line="26" w:lineRule="atLeast"/>
              <w:rPr>
                <w:rFonts w:ascii="宋体" w:hAnsi="宋体" w:eastAsia="宋体" w:cs="宋体"/>
                <w:color w:val="333333"/>
                <w:sz w:val="21"/>
                <w:szCs w:val="21"/>
              </w:rPr>
            </w:pPr>
          </w:p>
        </w:tc>
        <w:tc>
          <w:tcPr>
            <w:tcW w:w="1200"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用户观看show时使用</w:t>
            </w:r>
          </w:p>
          <w:p>
            <w:pPr>
              <w:pStyle w:val="5"/>
              <w:widowControl/>
              <w:spacing w:before="80" w:beforeAutospacing="0" w:after="80" w:afterAutospacing="0" w:line="26" w:lineRule="atLeast"/>
              <w:rPr>
                <w:rFonts w:ascii="宋体" w:hAnsi="宋体" w:eastAsia="宋体" w:cs="宋体"/>
                <w:color w:val="333333"/>
                <w:sz w:val="21"/>
                <w:szCs w:val="21"/>
              </w:rPr>
            </w:pPr>
          </w:p>
        </w:tc>
        <w:tc>
          <w:tcPr>
            <w:tcW w:w="1303"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支持腾讯直播</w:t>
            </w:r>
          </w:p>
          <w:p>
            <w:pPr>
              <w:pStyle w:val="5"/>
              <w:widowControl/>
              <w:spacing w:before="80" w:beforeAutospacing="0" w:after="80" w:afterAutospacing="0" w:line="26" w:lineRule="atLeast"/>
              <w:rPr>
                <w:rFonts w:ascii="宋体" w:hAnsi="宋体" w:eastAsia="宋体" w:cs="宋体"/>
                <w:color w:val="333333"/>
                <w:sz w:val="21"/>
                <w:szCs w:val="21"/>
              </w:rPr>
            </w:pPr>
          </w:p>
        </w:tc>
        <w:tc>
          <w:tcPr>
            <w:tcW w:w="820"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SDK本机收集</w:t>
            </w:r>
          </w:p>
          <w:p>
            <w:pPr>
              <w:pStyle w:val="5"/>
              <w:widowControl/>
              <w:spacing w:before="80" w:beforeAutospacing="0" w:after="80" w:afterAutospacing="0" w:line="26" w:lineRule="atLeast"/>
              <w:rPr>
                <w:rFonts w:ascii="宋体" w:hAnsi="宋体" w:eastAsia="宋体" w:cs="宋体"/>
                <w:color w:val="333333"/>
                <w:sz w:val="21"/>
                <w:szCs w:val="21"/>
              </w:rPr>
            </w:pPr>
          </w:p>
        </w:tc>
        <w:tc>
          <w:tcPr>
            <w:tcW w:w="1740"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官网链接：https://cloud.tencent.com/</w:t>
            </w:r>
          </w:p>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隐私政策：https://privacy.qq.com/document/preview/d53a0ded27a645d6addcf61f2b21abd0</w:t>
            </w:r>
          </w:p>
          <w:p>
            <w:pPr>
              <w:pStyle w:val="5"/>
              <w:widowControl/>
              <w:spacing w:before="80" w:beforeAutospacing="0" w:after="80" w:afterAutospacing="0" w:line="26" w:lineRule="atLeast"/>
              <w:rPr>
                <w:rFonts w:ascii="宋体" w:hAnsi="宋体" w:eastAsia="宋体" w:cs="宋体"/>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北京京东叁佰陆度电子商务有限公司</w:t>
            </w:r>
          </w:p>
          <w:p>
            <w:pPr>
              <w:pStyle w:val="5"/>
              <w:widowControl/>
              <w:spacing w:before="80" w:beforeAutospacing="0" w:after="80" w:afterAutospacing="0" w:line="26" w:lineRule="atLeast"/>
              <w:rPr>
                <w:rFonts w:ascii="宋体" w:hAnsi="宋体" w:eastAsia="宋体" w:cs="宋体"/>
                <w:color w:val="333333"/>
                <w:sz w:val="21"/>
                <w:szCs w:val="21"/>
              </w:rPr>
            </w:pPr>
          </w:p>
        </w:tc>
        <w:tc>
          <w:tcPr>
            <w:tcW w:w="923"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京东开普勒SDK</w:t>
            </w:r>
          </w:p>
          <w:p>
            <w:pPr>
              <w:pStyle w:val="5"/>
              <w:widowControl/>
              <w:spacing w:before="80" w:beforeAutospacing="0" w:after="80" w:afterAutospacing="0" w:line="26" w:lineRule="atLeast"/>
              <w:rPr>
                <w:rFonts w:ascii="宋体" w:hAnsi="宋体" w:eastAsia="宋体" w:cs="宋体"/>
                <w:color w:val="333333"/>
                <w:sz w:val="21"/>
                <w:szCs w:val="21"/>
              </w:rPr>
            </w:pPr>
          </w:p>
        </w:tc>
        <w:tc>
          <w:tcPr>
            <w:tcW w:w="1431"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设备信息</w:t>
            </w:r>
          </w:p>
          <w:p>
            <w:pPr>
              <w:pStyle w:val="5"/>
              <w:widowControl/>
              <w:spacing w:before="80" w:beforeAutospacing="0" w:after="80" w:afterAutospacing="0" w:line="26" w:lineRule="atLeast"/>
              <w:rPr>
                <w:rFonts w:ascii="宋体" w:hAnsi="宋体" w:eastAsia="宋体" w:cs="宋体"/>
                <w:color w:val="333333"/>
                <w:sz w:val="21"/>
                <w:szCs w:val="21"/>
              </w:rPr>
            </w:pPr>
          </w:p>
        </w:tc>
        <w:tc>
          <w:tcPr>
            <w:tcW w:w="1200"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需要跳转京东商城时使用</w:t>
            </w:r>
          </w:p>
          <w:p>
            <w:pPr>
              <w:pStyle w:val="5"/>
              <w:widowControl/>
              <w:spacing w:before="80" w:beforeAutospacing="0" w:after="80" w:afterAutospacing="0" w:line="26" w:lineRule="atLeast"/>
              <w:rPr>
                <w:rFonts w:ascii="宋体" w:hAnsi="宋体" w:eastAsia="宋体" w:cs="宋体"/>
                <w:color w:val="333333"/>
                <w:sz w:val="21"/>
                <w:szCs w:val="21"/>
              </w:rPr>
            </w:pPr>
          </w:p>
        </w:tc>
        <w:tc>
          <w:tcPr>
            <w:tcW w:w="1303"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支持打开跳转京东商城</w:t>
            </w:r>
          </w:p>
          <w:p>
            <w:pPr>
              <w:pStyle w:val="5"/>
              <w:widowControl/>
              <w:spacing w:before="80" w:beforeAutospacing="0" w:after="80" w:afterAutospacing="0" w:line="26" w:lineRule="atLeast"/>
              <w:rPr>
                <w:rFonts w:ascii="宋体" w:hAnsi="宋体" w:eastAsia="宋体" w:cs="宋体"/>
                <w:color w:val="333333"/>
                <w:sz w:val="21"/>
                <w:szCs w:val="21"/>
              </w:rPr>
            </w:pPr>
          </w:p>
        </w:tc>
        <w:tc>
          <w:tcPr>
            <w:tcW w:w="820"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SDK本机收集</w:t>
            </w:r>
          </w:p>
          <w:p>
            <w:pPr>
              <w:pStyle w:val="5"/>
              <w:widowControl/>
              <w:spacing w:before="80" w:beforeAutospacing="0" w:after="80" w:afterAutospacing="0" w:line="26" w:lineRule="atLeast"/>
              <w:rPr>
                <w:rFonts w:ascii="宋体" w:hAnsi="宋体" w:eastAsia="宋体" w:cs="宋体"/>
                <w:color w:val="333333"/>
                <w:sz w:val="21"/>
                <w:szCs w:val="21"/>
              </w:rPr>
            </w:pPr>
          </w:p>
        </w:tc>
        <w:tc>
          <w:tcPr>
            <w:tcW w:w="1740"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官网链接：https://union.jd.com/index</w:t>
            </w:r>
          </w:p>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隐私政策：https://union.jd.com/searchResultDetail?articleId=107770</w:t>
            </w:r>
          </w:p>
          <w:p>
            <w:pPr>
              <w:pStyle w:val="5"/>
              <w:widowControl/>
              <w:spacing w:before="80" w:beforeAutospacing="0" w:after="80" w:afterAutospacing="0" w:line="26" w:lineRule="atLeast"/>
              <w:rPr>
                <w:rFonts w:ascii="宋体" w:hAnsi="宋体" w:eastAsia="宋体" w:cs="宋体"/>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北京微梦创科网络技术有限公司</w:t>
            </w:r>
          </w:p>
          <w:p>
            <w:pPr>
              <w:pStyle w:val="5"/>
              <w:widowControl/>
              <w:spacing w:before="80" w:beforeAutospacing="0" w:after="80" w:afterAutospacing="0" w:line="26" w:lineRule="atLeast"/>
              <w:rPr>
                <w:rFonts w:ascii="宋体" w:hAnsi="宋体" w:eastAsia="宋体" w:cs="宋体"/>
                <w:color w:val="333333"/>
                <w:sz w:val="21"/>
                <w:szCs w:val="21"/>
              </w:rPr>
            </w:pPr>
          </w:p>
        </w:tc>
        <w:tc>
          <w:tcPr>
            <w:tcW w:w="923"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微博SDK</w:t>
            </w:r>
          </w:p>
          <w:p>
            <w:pPr>
              <w:pStyle w:val="5"/>
              <w:widowControl/>
              <w:spacing w:before="80" w:beforeAutospacing="0" w:after="80" w:afterAutospacing="0" w:line="26" w:lineRule="atLeast"/>
              <w:rPr>
                <w:rFonts w:ascii="宋体" w:hAnsi="宋体" w:eastAsia="宋体" w:cs="宋体"/>
                <w:color w:val="333333"/>
                <w:sz w:val="21"/>
                <w:szCs w:val="21"/>
              </w:rPr>
            </w:pPr>
          </w:p>
        </w:tc>
        <w:tc>
          <w:tcPr>
            <w:tcW w:w="1431"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设备信息</w:t>
            </w:r>
          </w:p>
          <w:p>
            <w:pPr>
              <w:pStyle w:val="5"/>
              <w:widowControl/>
              <w:spacing w:before="80" w:beforeAutospacing="0" w:after="80" w:afterAutospacing="0" w:line="26" w:lineRule="atLeast"/>
              <w:rPr>
                <w:rFonts w:ascii="宋体" w:hAnsi="宋体" w:eastAsia="宋体" w:cs="宋体"/>
                <w:color w:val="333333"/>
                <w:sz w:val="21"/>
                <w:szCs w:val="21"/>
              </w:rPr>
            </w:pPr>
          </w:p>
        </w:tc>
        <w:tc>
          <w:tcPr>
            <w:tcW w:w="1200"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第三方登录，分享时使用</w:t>
            </w:r>
          </w:p>
          <w:p>
            <w:pPr>
              <w:pStyle w:val="5"/>
              <w:widowControl/>
              <w:spacing w:before="80" w:beforeAutospacing="0" w:after="80" w:afterAutospacing="0" w:line="26" w:lineRule="atLeast"/>
              <w:rPr>
                <w:rFonts w:ascii="宋体" w:hAnsi="宋体" w:eastAsia="宋体" w:cs="宋体"/>
                <w:color w:val="333333"/>
                <w:sz w:val="21"/>
                <w:szCs w:val="21"/>
              </w:rPr>
            </w:pPr>
          </w:p>
        </w:tc>
        <w:tc>
          <w:tcPr>
            <w:tcW w:w="1303"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支持微博第三方登录，分享</w:t>
            </w:r>
          </w:p>
          <w:p>
            <w:pPr>
              <w:pStyle w:val="5"/>
              <w:widowControl/>
              <w:spacing w:before="80" w:beforeAutospacing="0" w:after="80" w:afterAutospacing="0" w:line="26" w:lineRule="atLeast"/>
              <w:rPr>
                <w:rFonts w:ascii="宋体" w:hAnsi="宋体" w:eastAsia="宋体" w:cs="宋体"/>
                <w:color w:val="333333"/>
                <w:sz w:val="21"/>
                <w:szCs w:val="21"/>
              </w:rPr>
            </w:pPr>
          </w:p>
        </w:tc>
        <w:tc>
          <w:tcPr>
            <w:tcW w:w="820"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SDK本机收集</w:t>
            </w:r>
          </w:p>
          <w:p>
            <w:pPr>
              <w:pStyle w:val="5"/>
              <w:widowControl/>
              <w:spacing w:before="80" w:beforeAutospacing="0" w:after="80" w:afterAutospacing="0" w:line="26" w:lineRule="atLeast"/>
              <w:rPr>
                <w:rFonts w:ascii="宋体" w:hAnsi="宋体" w:eastAsia="宋体" w:cs="宋体"/>
                <w:color w:val="333333"/>
                <w:sz w:val="21"/>
                <w:szCs w:val="21"/>
              </w:rPr>
            </w:pPr>
          </w:p>
        </w:tc>
        <w:tc>
          <w:tcPr>
            <w:tcW w:w="1740"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官网链接：https://open.weibo.com/</w:t>
            </w:r>
          </w:p>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隐私政策：https://open.weibo.com/wiki/%E5%BC%80%E5%8F%91%E8%80%85%E5%8D%8F%E8%AE%AE#.E9.9A.90.E7.A7.81.E7.9B.B8.E5.85.B3.E6.9D.A1.E6.AC.BE</w:t>
            </w:r>
          </w:p>
          <w:p>
            <w:pPr>
              <w:pStyle w:val="5"/>
              <w:widowControl/>
              <w:spacing w:before="80" w:beforeAutospacing="0" w:after="80" w:afterAutospacing="0" w:line="26" w:lineRule="atLeast"/>
              <w:rPr>
                <w:rFonts w:ascii="宋体" w:hAnsi="宋体" w:eastAsia="宋体" w:cs="宋体"/>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腾讯科技（深圳）有限公司</w:t>
            </w:r>
          </w:p>
          <w:p>
            <w:pPr>
              <w:pStyle w:val="5"/>
              <w:widowControl/>
              <w:spacing w:before="80" w:beforeAutospacing="0" w:after="80" w:afterAutospacing="0" w:line="26" w:lineRule="atLeast"/>
              <w:rPr>
                <w:rFonts w:ascii="宋体" w:hAnsi="宋体" w:eastAsia="宋体" w:cs="宋体"/>
                <w:color w:val="333333"/>
                <w:sz w:val="21"/>
                <w:szCs w:val="21"/>
              </w:rPr>
            </w:pPr>
          </w:p>
        </w:tc>
        <w:tc>
          <w:tcPr>
            <w:tcW w:w="923"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腾讯QQSDK</w:t>
            </w:r>
          </w:p>
          <w:p>
            <w:pPr>
              <w:pStyle w:val="5"/>
              <w:widowControl/>
              <w:spacing w:before="80" w:beforeAutospacing="0" w:after="80" w:afterAutospacing="0" w:line="26" w:lineRule="atLeast"/>
              <w:rPr>
                <w:rFonts w:ascii="宋体" w:hAnsi="宋体" w:eastAsia="宋体" w:cs="宋体"/>
                <w:color w:val="333333"/>
                <w:sz w:val="21"/>
                <w:szCs w:val="21"/>
              </w:rPr>
            </w:pPr>
          </w:p>
        </w:tc>
        <w:tc>
          <w:tcPr>
            <w:tcW w:w="1431"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设备信息</w:t>
            </w:r>
          </w:p>
          <w:p>
            <w:pPr>
              <w:pStyle w:val="5"/>
              <w:widowControl/>
              <w:spacing w:before="80" w:beforeAutospacing="0" w:after="80" w:afterAutospacing="0" w:line="26" w:lineRule="atLeast"/>
              <w:rPr>
                <w:rFonts w:ascii="宋体" w:hAnsi="宋体" w:eastAsia="宋体" w:cs="宋体"/>
                <w:color w:val="333333"/>
                <w:sz w:val="21"/>
                <w:szCs w:val="21"/>
              </w:rPr>
            </w:pPr>
          </w:p>
        </w:tc>
        <w:tc>
          <w:tcPr>
            <w:tcW w:w="1200"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第三方登录，分享时使用</w:t>
            </w:r>
          </w:p>
          <w:p>
            <w:pPr>
              <w:pStyle w:val="5"/>
              <w:widowControl/>
              <w:spacing w:before="80" w:beforeAutospacing="0" w:after="80" w:afterAutospacing="0" w:line="26" w:lineRule="atLeast"/>
              <w:rPr>
                <w:rFonts w:ascii="宋体" w:hAnsi="宋体" w:eastAsia="宋体" w:cs="宋体"/>
                <w:color w:val="333333"/>
                <w:sz w:val="21"/>
                <w:szCs w:val="21"/>
              </w:rPr>
            </w:pPr>
          </w:p>
        </w:tc>
        <w:tc>
          <w:tcPr>
            <w:tcW w:w="1303"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支持QQ第三方登录，分享</w:t>
            </w:r>
          </w:p>
          <w:p>
            <w:pPr>
              <w:pStyle w:val="5"/>
              <w:widowControl/>
              <w:spacing w:before="80" w:beforeAutospacing="0" w:after="80" w:afterAutospacing="0" w:line="26" w:lineRule="atLeast"/>
              <w:rPr>
                <w:rFonts w:ascii="宋体" w:hAnsi="宋体" w:eastAsia="宋体" w:cs="宋体"/>
                <w:color w:val="333333"/>
                <w:sz w:val="21"/>
                <w:szCs w:val="21"/>
              </w:rPr>
            </w:pPr>
          </w:p>
        </w:tc>
        <w:tc>
          <w:tcPr>
            <w:tcW w:w="820"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SDK本机收集</w:t>
            </w:r>
          </w:p>
          <w:p>
            <w:pPr>
              <w:pStyle w:val="5"/>
              <w:widowControl/>
              <w:spacing w:before="80" w:beforeAutospacing="0" w:after="80" w:afterAutospacing="0" w:line="26" w:lineRule="atLeast"/>
              <w:rPr>
                <w:rFonts w:ascii="宋体" w:hAnsi="宋体" w:eastAsia="宋体" w:cs="宋体"/>
                <w:color w:val="333333"/>
                <w:sz w:val="21"/>
                <w:szCs w:val="21"/>
              </w:rPr>
            </w:pPr>
          </w:p>
        </w:tc>
        <w:tc>
          <w:tcPr>
            <w:tcW w:w="1740"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官网链接：https://connect.qq.com/index.html</w:t>
            </w:r>
          </w:p>
          <w:p>
            <w:pPr>
              <w:pStyle w:val="5"/>
              <w:widowControl/>
              <w:spacing w:before="80" w:beforeAutospacing="0" w:after="80" w:afterAutospacing="0" w:line="26" w:lineRule="atLeast"/>
              <w:rPr>
                <w:rFonts w:ascii="宋体" w:hAnsi="宋体" w:eastAsia="宋体" w:cs="宋体"/>
                <w:color w:val="333333"/>
                <w:sz w:val="21"/>
                <w:szCs w:val="21"/>
              </w:rPr>
            </w:pPr>
            <w:r>
              <w:rPr>
                <w:rFonts w:hint="eastAsia" w:ascii="宋体" w:hAnsi="宋体" w:eastAsia="宋体" w:cs="宋体"/>
                <w:color w:val="333333"/>
                <w:sz w:val="21"/>
                <w:szCs w:val="21"/>
              </w:rPr>
              <w:t>隐私政策：https://wiki.connect.qq.com/qq%e4%ba%92%e8%81%94sdk%e9%9a%90%e7%a7%81%e4%bf%9d%e6%8a%a4%e5%a3%b0%e6%98%8e</w:t>
            </w:r>
          </w:p>
          <w:p>
            <w:pPr>
              <w:pStyle w:val="5"/>
              <w:widowControl/>
              <w:spacing w:before="80" w:beforeAutospacing="0" w:after="80" w:afterAutospacing="0" w:line="26" w:lineRule="atLeast"/>
              <w:rPr>
                <w:rFonts w:ascii="宋体" w:hAnsi="宋体" w:eastAsia="宋体" w:cs="宋体"/>
                <w:color w:val="333333"/>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5"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ascii="宋体" w:hAnsi="宋体" w:eastAsia="宋体" w:cs="宋体"/>
                <w:color w:val="333333"/>
                <w:sz w:val="21"/>
                <w:szCs w:val="21"/>
              </w:rPr>
              <w:t>广东太平洋互联网信息服务有限公司</w:t>
            </w:r>
          </w:p>
        </w:tc>
        <w:tc>
          <w:tcPr>
            <w:tcW w:w="923"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ascii="宋体" w:hAnsi="宋体" w:eastAsia="宋体" w:cs="宋体"/>
                <w:color w:val="333333"/>
                <w:sz w:val="21"/>
                <w:szCs w:val="21"/>
              </w:rPr>
              <w:t>魔方统计</w:t>
            </w:r>
          </w:p>
          <w:p>
            <w:pPr>
              <w:pStyle w:val="5"/>
              <w:widowControl/>
              <w:spacing w:before="80" w:beforeAutospacing="0" w:after="80" w:afterAutospacing="0" w:line="26" w:lineRule="atLeast"/>
              <w:rPr>
                <w:rFonts w:ascii="宋体" w:hAnsi="宋体" w:eastAsia="宋体" w:cs="宋体"/>
                <w:color w:val="333333"/>
                <w:sz w:val="21"/>
                <w:szCs w:val="21"/>
              </w:rPr>
            </w:pPr>
          </w:p>
        </w:tc>
        <w:tc>
          <w:tcPr>
            <w:tcW w:w="1431"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ascii="宋体" w:hAnsi="宋体" w:eastAsia="宋体" w:cs="宋体"/>
                <w:color w:val="333333"/>
                <w:sz w:val="21"/>
                <w:szCs w:val="21"/>
              </w:rPr>
              <w:t>设备id,运营商，设备型号，应用版本，设备分辨率，操作系统版本，时区，语言，国家，设备MAC地址</w:t>
            </w:r>
          </w:p>
        </w:tc>
        <w:tc>
          <w:tcPr>
            <w:tcW w:w="1200"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ascii="宋体" w:hAnsi="宋体" w:eastAsia="宋体" w:cs="宋体"/>
                <w:color w:val="333333"/>
                <w:sz w:val="21"/>
                <w:szCs w:val="21"/>
              </w:rPr>
              <w:t>在用户每次使用APP时</w:t>
            </w:r>
          </w:p>
          <w:p>
            <w:pPr>
              <w:pStyle w:val="5"/>
              <w:widowControl/>
              <w:spacing w:before="80" w:beforeAutospacing="0" w:after="80" w:afterAutospacing="0" w:line="26" w:lineRule="atLeast"/>
              <w:rPr>
                <w:rFonts w:ascii="宋体" w:hAnsi="宋体" w:eastAsia="宋体" w:cs="宋体"/>
                <w:color w:val="333333"/>
                <w:sz w:val="21"/>
                <w:szCs w:val="21"/>
              </w:rPr>
            </w:pPr>
          </w:p>
        </w:tc>
        <w:tc>
          <w:tcPr>
            <w:tcW w:w="1303"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ascii="宋体" w:hAnsi="宋体" w:eastAsia="宋体" w:cs="宋体"/>
                <w:color w:val="333333"/>
                <w:sz w:val="21"/>
                <w:szCs w:val="21"/>
              </w:rPr>
              <w:t xml:space="preserve">埋点统计 </w:t>
            </w:r>
          </w:p>
          <w:p>
            <w:pPr>
              <w:pStyle w:val="5"/>
              <w:widowControl/>
              <w:spacing w:before="80" w:beforeAutospacing="0" w:after="80" w:afterAutospacing="0" w:line="26" w:lineRule="atLeast"/>
              <w:rPr>
                <w:rFonts w:ascii="宋体" w:hAnsi="宋体" w:eastAsia="宋体" w:cs="宋体"/>
                <w:color w:val="333333"/>
                <w:sz w:val="21"/>
                <w:szCs w:val="21"/>
              </w:rPr>
            </w:pPr>
          </w:p>
        </w:tc>
        <w:tc>
          <w:tcPr>
            <w:tcW w:w="820"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ascii="宋体" w:hAnsi="宋体" w:eastAsia="宋体" w:cs="宋体"/>
                <w:color w:val="333333"/>
                <w:sz w:val="21"/>
                <w:szCs w:val="21"/>
              </w:rPr>
              <w:t>SDK本机收集</w:t>
            </w:r>
          </w:p>
          <w:p>
            <w:pPr>
              <w:pStyle w:val="5"/>
              <w:widowControl/>
              <w:spacing w:before="80" w:beforeAutospacing="0" w:after="80" w:afterAutospacing="0" w:line="26" w:lineRule="atLeast"/>
              <w:rPr>
                <w:rFonts w:ascii="宋体" w:hAnsi="宋体" w:eastAsia="宋体" w:cs="宋体"/>
                <w:color w:val="333333"/>
                <w:sz w:val="21"/>
                <w:szCs w:val="21"/>
              </w:rPr>
            </w:pPr>
          </w:p>
        </w:tc>
        <w:tc>
          <w:tcPr>
            <w:tcW w:w="1740" w:type="dxa"/>
            <w:vAlign w:val="center"/>
          </w:tcPr>
          <w:p>
            <w:pPr>
              <w:pStyle w:val="5"/>
              <w:widowControl/>
              <w:spacing w:before="80" w:beforeAutospacing="0" w:after="80" w:afterAutospacing="0" w:line="26" w:lineRule="atLeast"/>
              <w:rPr>
                <w:rFonts w:ascii="宋体" w:hAnsi="宋体" w:eastAsia="宋体" w:cs="宋体"/>
                <w:color w:val="333333"/>
                <w:sz w:val="21"/>
                <w:szCs w:val="21"/>
              </w:rPr>
            </w:pPr>
            <w:r>
              <w:rPr>
                <w:rFonts w:ascii="宋体" w:hAnsi="宋体" w:eastAsia="宋体" w:cs="宋体"/>
                <w:color w:val="333333"/>
                <w:sz w:val="21"/>
                <w:szCs w:val="21"/>
              </w:rPr>
              <w:t>官网链接：http://corp.pconline.com.cn/</w:t>
            </w:r>
          </w:p>
          <w:p>
            <w:pPr>
              <w:pStyle w:val="5"/>
              <w:widowControl/>
              <w:spacing w:before="80" w:beforeAutospacing="0" w:after="80" w:afterAutospacing="0" w:line="26" w:lineRule="atLeast"/>
              <w:rPr>
                <w:rFonts w:ascii="宋体" w:hAnsi="宋体" w:eastAsia="宋体" w:cs="宋体"/>
                <w:color w:val="333333"/>
                <w:sz w:val="21"/>
                <w:szCs w:val="21"/>
              </w:rPr>
            </w:pPr>
            <w:r>
              <w:rPr>
                <w:rFonts w:ascii="宋体" w:hAnsi="宋体" w:eastAsia="宋体" w:cs="宋体"/>
                <w:color w:val="333333"/>
                <w:sz w:val="21"/>
                <w:szCs w:val="21"/>
              </w:rPr>
              <w:t>隐私权政策链接：http://corp.pconline.com.cn/privacyPolicy.html</w:t>
            </w:r>
          </w:p>
          <w:p>
            <w:pPr>
              <w:pStyle w:val="5"/>
              <w:widowControl/>
              <w:spacing w:before="80" w:beforeAutospacing="0" w:after="80" w:afterAutospacing="0" w:line="26" w:lineRule="atLeast"/>
              <w:rPr>
                <w:rFonts w:ascii="宋体" w:hAnsi="宋体" w:eastAsia="宋体" w:cs="宋体"/>
                <w:color w:val="333333"/>
                <w:sz w:val="21"/>
                <w:szCs w:val="21"/>
              </w:rPr>
            </w:pPr>
          </w:p>
        </w:tc>
      </w:tr>
    </w:tbl>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shd w:val="clear" w:color="auto" w:fill="F5F6F8"/>
        </w:rPr>
      </w:pPr>
    </w:p>
    <w:p>
      <w:pPr>
        <w:pStyle w:val="3"/>
        <w:widowControl/>
        <w:shd w:val="clear" w:color="auto" w:fill="F5F6F8"/>
        <w:spacing w:before="300" w:beforeAutospacing="0" w:after="150" w:afterAutospacing="0"/>
        <w:rPr>
          <w:rFonts w:hint="default" w:cs="宋体"/>
          <w:color w:val="333333"/>
          <w:sz w:val="21"/>
          <w:szCs w:val="21"/>
        </w:rPr>
      </w:pPr>
      <w:r>
        <w:rPr>
          <w:rFonts w:cs="宋体"/>
          <w:color w:val="333333"/>
          <w:sz w:val="21"/>
          <w:szCs w:val="21"/>
          <w:shd w:val="clear" w:color="auto" w:fill="F5F6F8"/>
        </w:rPr>
        <w:t>（二）转让</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我们不会将您的个人信息转让给任何公司、组织和个人，但以下情况除外：</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a、事先获得您明确的同意或授权；</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b、根据适用的法律法规、法律程序的要求、强制性的行政或司法要求所必须的情况进行提供；</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c、符合与您签署的相关协议（包括在线签署的电子协议以及相应的平台规则）或其他的法律文件约定所提供；</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b/>
          <w:color w:val="333333"/>
          <w:sz w:val="21"/>
          <w:szCs w:val="21"/>
          <w:shd w:val="clear" w:color="auto" w:fill="F5F6F8"/>
        </w:rPr>
        <w:t>d、在涉及合并、收购、资产转让或类似的交易时，如涉及到个人信息转让，我们会要求新的持有您个人信息的公司、组织继续受本隐私政策的约束，否则,我们将要求该公司、组织重新向您征求授权同意。</w:t>
      </w:r>
    </w:p>
    <w:p>
      <w:pPr>
        <w:pStyle w:val="3"/>
        <w:widowControl/>
        <w:shd w:val="clear" w:color="auto" w:fill="F5F6F8"/>
        <w:spacing w:before="300" w:beforeAutospacing="0" w:after="150" w:afterAutospacing="0"/>
        <w:rPr>
          <w:rFonts w:hint="default" w:cs="宋体"/>
          <w:color w:val="333333"/>
          <w:sz w:val="21"/>
          <w:szCs w:val="21"/>
        </w:rPr>
      </w:pPr>
      <w:r>
        <w:rPr>
          <w:rFonts w:cs="宋体"/>
          <w:color w:val="333333"/>
          <w:sz w:val="21"/>
          <w:szCs w:val="21"/>
          <w:shd w:val="clear" w:color="auto" w:fill="F5F6F8"/>
        </w:rPr>
        <w:t>（三）公开披露</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我们仅会在以下情况下，且采取符合业界标准的安全防护措施的前提下，才会公开披露您的个人信息：</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1、根据您的需求，在您明确同意的披露方式下披露您所指定的个人信息；</w:t>
      </w:r>
    </w:p>
    <w:p>
      <w:pPr>
        <w:pStyle w:val="5"/>
        <w:widowControl/>
        <w:shd w:val="clear" w:color="auto" w:fill="F5F6F8"/>
        <w:wordWrap w:val="0"/>
        <w:spacing w:beforeAutospacing="0" w:after="30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2、根据法律、法规的要求、强制性的行政执法或司法要求所必须提供您个人信息的情况下，我们可能会依据所要求的个人信息类型和披露方式公开披露您的个人信息。在符合法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pPr>
        <w:pStyle w:val="2"/>
        <w:widowControl/>
        <w:shd w:val="clear" w:color="auto" w:fill="F5F6F8"/>
        <w:spacing w:beforeAutospacing="0" w:afterAutospacing="0"/>
        <w:rPr>
          <w:rFonts w:hint="default" w:cs="宋体"/>
          <w:color w:val="333333"/>
          <w:sz w:val="21"/>
          <w:szCs w:val="21"/>
        </w:rPr>
      </w:pPr>
      <w:r>
        <w:rPr>
          <w:rFonts w:cs="宋体"/>
          <w:color w:val="333333"/>
          <w:sz w:val="21"/>
          <w:szCs w:val="21"/>
          <w:shd w:val="clear" w:color="auto" w:fill="F5F6F8"/>
        </w:rPr>
        <w:t>四、我们如何保留、储存和保护个人信息</w:t>
      </w:r>
    </w:p>
    <w:p>
      <w:pPr>
        <w:pStyle w:val="5"/>
        <w:widowControl/>
        <w:shd w:val="clear" w:color="auto" w:fill="F5F6F8"/>
        <w:wordWrap w:val="0"/>
        <w:spacing w:before="165" w:beforeAutospacing="0" w:afterAutospacing="0" w:line="420" w:lineRule="atLeast"/>
        <w:rPr>
          <w:rFonts w:ascii="宋体" w:hAnsi="宋体" w:eastAsia="宋体" w:cs="宋体"/>
          <w:color w:val="333333"/>
          <w:sz w:val="21"/>
          <w:szCs w:val="21"/>
        </w:rPr>
      </w:pPr>
      <w:r>
        <w:rPr>
          <w:rFonts w:hint="eastAsia" w:ascii="宋体" w:hAnsi="宋体" w:eastAsia="宋体" w:cs="宋体"/>
          <w:color w:val="333333"/>
          <w:sz w:val="21"/>
          <w:szCs w:val="21"/>
          <w:shd w:val="clear" w:color="auto" w:fill="F5F6F8"/>
        </w:rPr>
        <w:t>根据《网络安全法》的规定，我们会对您的浏览日志信息保存至少6个月；对于您的其他个人信息，我们仅在为您提供相关服务之目的所必需的期间内保留，您发布的信息、评论、交易数据相关信息，在您未撤回、删除或未注销账号期间，我们会保留相关信息。</w:t>
      </w:r>
      <w:r>
        <w:rPr>
          <w:rFonts w:hint="eastAsia" w:ascii="宋体" w:hAnsi="宋体" w:eastAsia="宋体" w:cs="宋体"/>
          <w:b/>
          <w:color w:val="333333"/>
          <w:sz w:val="21"/>
          <w:szCs w:val="21"/>
          <w:shd w:val="clear" w:color="auto" w:fill="F5F6F8"/>
        </w:rPr>
        <w:t>请您注意，在您的个人信息超出保留期间后，我们会对您的个人信息进行删除或匿名化处理;此外，在您注销账户后，我们将停止为您提供产品和服务，并根据您的要求，在十五个工作日内删除您的个人信息或匿名化处理，法律法规另有规定的除外。</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上述信息将存储于中华人民共和国境内。如需跨境传输，我们将会单独征得您的授权同意。境外管辖区可能设有不同的数据保护法，甚至未设立相关法律。在此类情况下，我们会确保您的个人信息得到在中华人民共和国境内足够同等的保护。例如，我们会请求您对跨境转移个人信息的同意，或者在跨境数据转移之前实施数据去标识化等安全举措。</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b/>
          <w:color w:val="333333"/>
          <w:sz w:val="21"/>
          <w:szCs w:val="21"/>
          <w:shd w:val="clear" w:color="auto" w:fill="F5F6F8"/>
        </w:rPr>
        <w:t>如果我们终止服务或运营，我们会至少提前三十日向您通知，并在终止服务或运营后十五个工作日内对您的个人信息进行删除或匿名化处理。</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 </w:t>
      </w:r>
    </w:p>
    <w:p>
      <w:pPr>
        <w:pStyle w:val="2"/>
        <w:widowControl/>
        <w:spacing w:before="60" w:beforeAutospacing="0" w:after="60" w:afterAutospacing="0"/>
        <w:rPr>
          <w:rFonts w:hint="default"/>
          <w:sz w:val="21"/>
          <w:szCs w:val="21"/>
        </w:rPr>
      </w:pPr>
      <w:r>
        <w:rPr>
          <w:rFonts w:cs="宋体"/>
          <w:color w:val="333333"/>
          <w:sz w:val="21"/>
          <w:szCs w:val="21"/>
          <w:shd w:val="clear" w:color="auto" w:fill="F5F6F8"/>
        </w:rPr>
        <w:t>五、我们如何保护个人信息的安全</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我们非常重视信息安全，成立了专门的安全团队，并采取一切合理可行的措施，保护您的个人信息：</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（一）数据安全技术措施</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我们会采用符合业界标准的安全防护措施，包括建立合理的制度规范、安全技术来防止您的个人信息遭到未经授权的访问使用、修改，避免数据的损坏或丢失。</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我们的服务采取了多种加密技术，例如在某些产品中，我们将利用加密技术（例如 SSL）来保护您的个人信息，采取加密技术对您的个人信息进行加密保存，并通过隔离技术进行隔离。</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在个人信息使用时，例如信息展示、信息关联计算，我们会采用多种数据脱敏技术增强信息在使用中的安全性。</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我们还会采用严格的数据访问权限控制和多重身份认证技术保护个人信息，避免数据被违规使用。</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（二）我们为保护个人信息采取的其他安全措施</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我们通过建立数据分类分级制度、数据安全管理规范、数据安全开发规范来管理规范个人信息的存储和使用。</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我们通过信息接触者保密协议、监控和审计机制来对数据进行全面安全控制。我们还会举办安全和隐私保护培训课程，加强员工的安全意识以及对于保护信息重要性的认识。</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（三） </w:t>
      </w:r>
      <w:r>
        <w:rPr>
          <w:rFonts w:hint="eastAsia" w:ascii="宋体" w:hAnsi="宋体" w:eastAsia="宋体" w:cs="宋体"/>
          <w:b/>
          <w:color w:val="333333"/>
          <w:sz w:val="21"/>
          <w:szCs w:val="21"/>
          <w:u w:val="single"/>
          <w:shd w:val="clear" w:color="auto" w:fill="F5F6F8"/>
        </w:rPr>
        <w:t>我们仅允许有必要知晓这些信息的员工、合作伙伴访问您的个人信息，并为此设置了严格的访问权限控制和监控机制。我们同时要求可能接触到您的个人信息的所有人员履行相应的保密义务。如果未能履行这些义务，可能会被追究法律责任或被中止与我们的合作关系。</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（四）我们会采取一切合理可行的措施，确保未收集无关的个人信息。</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（五）互联网并非绝对安全的环境，而且电子邮件、即时通讯、社交软件或其他服务软件等与其他用户的交流方式无法确定是否完全加密，我们建议您使用此类工具时请使用复杂密码，并注意保护您的信息安全。</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六）互联网环境并非百分之百安全，我们将尽力确保或担保您发送给我们的个人信息的安全性。如果我们的物理、技术、或管理防护设施遭到破坏，导致个人信息被非授权访问、公开披露、篡改、或毁坏，导致您的合法权益受损，我们将承担相应的法律责任。</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（七）安全事件处置</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在通过我们的服务与第三方进行沟通或购买商品及服务时，您不可避免的要向交易对方或潜在的交易对方披露自己的信息，如联络方式或者邮政地址等。请您妥善保护自己的信息，仅在必要的情形下向他人提供。</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为应对个人信息泄露、损毁和丢失等可能出现的风险，我们制定了多项制度，明确安全事件、安全漏洞的分类分级标准及相应的处理流程。我们也为安全事件建立了专门的应急响应团队，按照安全事件处置规范要求，针对不同安全事件启动安全预案，进行止损、分析、定位、制定补救措施、联合相关部门进行溯源和打击。</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在不幸发生信息安全事件后，我们将按照法律法规的要求，及时向您告知：安全事件的基本情况和可能的影响、我们已采取或将要采取的处置措施、您可自主防范和降低风险的建议、对您的补救措施等。我们同时将及时将事件相关情况以邮件、信函、电话、推送通知等方式告知您，难以逐一告知信息主体时，我们会采取合理、有效的方式发布公告。同时，我们还将按照监管部门要求，主动上报信息安全事件的处置情况。</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b/>
          <w:color w:val="333333"/>
          <w:sz w:val="21"/>
          <w:szCs w:val="21"/>
          <w:u w:val="single"/>
          <w:shd w:val="clear" w:color="auto" w:fill="F5F6F8"/>
        </w:rPr>
        <w:t>请您理解，由于技术的限制以及风险防范的局限，即便我们已经尽量加强安全措施，也无法始终保证信息百分之百的安全。您需要了解，您接入我们的服务所用的系统和通讯网络，有可能因我们可控范围外的情况而发生问题。</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请您务必妥善保管好您的账号、密码及其他身份要素。您在使用我们的服务时，我们会通过您的账号、密码及及其他身份要素来识别您的身份。一旦您泄露了前述信息，您可能会蒙受损失，并可能对您产生不利。如您发现账号、密码及/或其他身份要素可能或已经泄露时，请您立即和我们取得联系，以便我们及时采取相应措施以避免或降低相关损失。</w:t>
      </w:r>
    </w:p>
    <w:p>
      <w:pPr>
        <w:pStyle w:val="2"/>
        <w:widowControl/>
        <w:spacing w:beforeAutospacing="0" w:afterAutospacing="0"/>
        <w:rPr>
          <w:rFonts w:hint="default" w:cs="宋体"/>
          <w:color w:val="333333"/>
          <w:sz w:val="21"/>
          <w:szCs w:val="21"/>
          <w:shd w:val="clear" w:color="auto" w:fill="F5F6F8"/>
        </w:rPr>
      </w:pPr>
    </w:p>
    <w:p>
      <w:pPr>
        <w:pStyle w:val="2"/>
        <w:widowControl/>
        <w:spacing w:beforeAutospacing="0" w:afterAutospacing="0"/>
        <w:rPr>
          <w:rFonts w:hint="default"/>
          <w:sz w:val="21"/>
          <w:szCs w:val="21"/>
        </w:rPr>
      </w:pPr>
      <w:r>
        <w:rPr>
          <w:rFonts w:cs="宋体"/>
          <w:color w:val="333333"/>
          <w:sz w:val="21"/>
          <w:szCs w:val="21"/>
          <w:shd w:val="clear" w:color="auto" w:fill="F5F6F8"/>
        </w:rPr>
        <w:t>六、如何管理您的个人信息</w:t>
      </w:r>
    </w:p>
    <w:p>
      <w:pPr>
        <w:pStyle w:val="5"/>
        <w:widowControl/>
        <w:wordWrap w:val="0"/>
        <w:spacing w:before="165" w:beforeAutospacing="0" w:afterAutospacing="0" w:line="420" w:lineRule="atLeast"/>
        <w:rPr>
          <w:rFonts w:ascii="宋体" w:hAnsi="宋体" w:eastAsia="宋体" w:cs="宋体"/>
          <w:b/>
          <w:color w:val="333333"/>
          <w:sz w:val="21"/>
          <w:szCs w:val="21"/>
          <w:shd w:val="clear" w:color="auto" w:fill="F5F6F8"/>
        </w:rPr>
      </w:pPr>
      <w:r>
        <w:rPr>
          <w:rFonts w:hint="eastAsia" w:ascii="宋体" w:hAnsi="宋体" w:eastAsia="宋体" w:cs="宋体"/>
          <w:b/>
          <w:color w:val="333333"/>
          <w:sz w:val="21"/>
          <w:szCs w:val="21"/>
          <w:shd w:val="clear" w:color="auto" w:fill="F5F6F8"/>
        </w:rPr>
        <w:t>（一）查阅、访问、更正、删除个人信息</w:t>
      </w:r>
    </w:p>
    <w:p>
      <w:pPr>
        <w:pStyle w:val="5"/>
        <w:widowControl/>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1、</w:t>
      </w:r>
      <w:r>
        <w:rPr>
          <w:rFonts w:hint="eastAsia" w:ascii="宋体" w:hAnsi="宋体" w:eastAsia="宋体" w:cs="宋体"/>
          <w:b/>
          <w:bCs/>
          <w:color w:val="333333"/>
          <w:sz w:val="21"/>
          <w:szCs w:val="21"/>
          <w:shd w:val="clear" w:color="auto" w:fill="F5F6F8"/>
        </w:rPr>
        <w:t>个人信息收集清单</w:t>
      </w:r>
      <w:r>
        <w:rPr>
          <w:rFonts w:hint="eastAsia" w:ascii="宋体" w:hAnsi="宋体" w:eastAsia="宋体" w:cs="宋体"/>
          <w:color w:val="333333"/>
          <w:sz w:val="21"/>
          <w:szCs w:val="21"/>
          <w:shd w:val="clear" w:color="auto" w:fill="F5F6F8"/>
        </w:rPr>
        <w:t>——您可以通过访问</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 xml:space="preserve"> App“我的”-“设置”-“个人信息收集清单”，进行个人信息查阅。</w:t>
      </w:r>
    </w:p>
    <w:p>
      <w:pPr>
        <w:pStyle w:val="5"/>
        <w:widowControl/>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2、</w:t>
      </w:r>
      <w:r>
        <w:rPr>
          <w:rFonts w:hint="eastAsia" w:ascii="宋体" w:hAnsi="宋体" w:eastAsia="宋体" w:cs="宋体"/>
          <w:b/>
          <w:color w:val="333333"/>
          <w:sz w:val="21"/>
          <w:szCs w:val="21"/>
          <w:shd w:val="clear" w:color="auto" w:fill="F5F6F8"/>
        </w:rPr>
        <w:t>个人信息副本——</w:t>
      </w:r>
      <w:r>
        <w:rPr>
          <w:rFonts w:hint="eastAsia" w:ascii="宋体" w:hAnsi="宋体" w:eastAsia="宋体" w:cs="宋体"/>
          <w:color w:val="333333"/>
          <w:sz w:val="21"/>
          <w:szCs w:val="21"/>
          <w:shd w:val="clear" w:color="auto" w:fill="F5F6F8"/>
        </w:rPr>
        <w:t>如您需要您个人信息的副本，您可以通过</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APP“我的”-“设置”-“隐私管理”-“个人信息下载”以获取您的个人信息副本。在核实您的身份后，我们将向您提供您在我们的服务中的个人信息副本（包括账号名称、头像、手机号码），但法律法规另有规定的或本隐私政策另有约定的除外。</w:t>
      </w:r>
    </w:p>
    <w:p>
      <w:pPr>
        <w:pStyle w:val="5"/>
        <w:widowControl/>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3、</w:t>
      </w:r>
      <w:r>
        <w:rPr>
          <w:rFonts w:hint="eastAsia" w:ascii="宋体" w:hAnsi="宋体" w:eastAsia="宋体" w:cs="宋体"/>
          <w:b/>
          <w:bCs/>
          <w:color w:val="333333"/>
          <w:sz w:val="21"/>
          <w:szCs w:val="21"/>
          <w:shd w:val="clear" w:color="auto" w:fill="F5F6F8"/>
        </w:rPr>
        <w:t>账号信息</w:t>
      </w:r>
      <w:r>
        <w:rPr>
          <w:rFonts w:hint="eastAsia" w:ascii="宋体" w:hAnsi="宋体" w:eastAsia="宋体" w:cs="宋体"/>
          <w:color w:val="333333"/>
          <w:sz w:val="21"/>
          <w:szCs w:val="21"/>
          <w:shd w:val="clear" w:color="auto" w:fill="F5F6F8"/>
        </w:rPr>
        <w:t>——您可以访问、更正您账号中的个人资料及账号信息，也可以更改您的密码。您可以通过访问</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 xml:space="preserve"> App “我的”-“设置”-“个人信息”修改头像、名称；通过访问</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App “我的”-“设置”-“账号与安全”修改密码、修改手机号码、注销账号。</w:t>
      </w:r>
    </w:p>
    <w:p>
      <w:pPr>
        <w:pStyle w:val="5"/>
        <w:widowControl/>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您必须对您的账号和密码信息负有保密义务。任何情况下，请小心妥善保管。在访问、更新、更正和删除前述信息时，我们可能会要求您进行身份验证，以保障账户安全。我们会采取适当的控制措施，避免验证身份过程中造成的个人信息泄露。</w:t>
      </w:r>
    </w:p>
    <w:p>
      <w:pPr>
        <w:pStyle w:val="5"/>
        <w:widowControl/>
        <w:numPr>
          <w:ilvl w:val="255"/>
          <w:numId w:val="0"/>
        </w:numPr>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b/>
          <w:bCs/>
          <w:color w:val="333333"/>
          <w:sz w:val="21"/>
          <w:szCs w:val="21"/>
          <w:shd w:val="clear" w:color="auto" w:fill="F5F6F8"/>
        </w:rPr>
        <w:t>4、收藏、浏览信息</w:t>
      </w:r>
      <w:r>
        <w:rPr>
          <w:rFonts w:hint="eastAsia" w:ascii="宋体" w:hAnsi="宋体" w:eastAsia="宋体" w:cs="宋体"/>
          <w:color w:val="333333"/>
          <w:sz w:val="21"/>
          <w:szCs w:val="21"/>
          <w:shd w:val="clear" w:color="auto" w:fill="F5F6F8"/>
        </w:rPr>
        <w:t>——您可以在</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 xml:space="preserve"> App “我的”-“历史”/“收藏”中访问您的浏览历史记录、收藏的内容数据。</w:t>
      </w:r>
    </w:p>
    <w:p>
      <w:pPr>
        <w:pStyle w:val="5"/>
        <w:widowControl/>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5、我们将尽一切可能采取适当的技术手段，保证您可以访问、更新和更正自己的注册信息或使用我们的服务时提供的其他个人信息。如您无法通过上述方式访问、更新、更正或删除您的个人信息，或您需要访问、更新、更正或删除您在使用我们产品与/或服务时所产生的其他个人信息，或您认为我们存在任何违反法律法规或本隐私政策的行为，我们将在不超过十五天或法律法规规定期限内作出答复。</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b/>
          <w:color w:val="333333"/>
          <w:sz w:val="21"/>
          <w:szCs w:val="21"/>
          <w:shd w:val="clear" w:color="auto" w:fill="F5F6F8"/>
        </w:rPr>
        <w:t>（二）改变授权同意的范围或撤回授权</w:t>
      </w:r>
    </w:p>
    <w:p>
      <w:pPr>
        <w:pStyle w:val="5"/>
        <w:widowControl/>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您可以通过在</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App 中删除信息、更改隐私设置或者在系统中关闭设备权限功能等方式改变同意范围或撤回您的授权。</w:t>
      </w:r>
    </w:p>
    <w:p>
      <w:pPr>
        <w:pStyle w:val="5"/>
        <w:widowControl/>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您可以通过</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App “我的”-“设置”-“隐私管理”-“系统权限管理”来操作撤回您的授权。</w:t>
      </w:r>
    </w:p>
    <w:p>
      <w:pPr>
        <w:pStyle w:val="5"/>
        <w:widowControl/>
        <w:wordWrap w:val="0"/>
        <w:spacing w:before="165" w:beforeAutospacing="0" w:afterAutospacing="0" w:line="420" w:lineRule="atLeast"/>
        <w:rPr>
          <w:rFonts w:ascii="宋体" w:hAnsi="宋体" w:eastAsia="宋体" w:cs="宋体"/>
          <w:b/>
          <w:color w:val="333333"/>
          <w:sz w:val="21"/>
          <w:szCs w:val="21"/>
          <w:shd w:val="clear" w:color="auto" w:fill="F5F6F8"/>
        </w:rPr>
      </w:pPr>
      <w:r>
        <w:rPr>
          <w:rFonts w:hint="eastAsia" w:ascii="宋体" w:hAnsi="宋体" w:eastAsia="宋体" w:cs="宋体"/>
          <w:color w:val="333333"/>
          <w:sz w:val="21"/>
          <w:szCs w:val="21"/>
          <w:shd w:val="clear" w:color="auto" w:fill="F5F6F8"/>
        </w:rPr>
        <w:t>请您理解，当您执行上述操作后，我们将无法继续为您提供撤回同意或授权所对应的服务，但不会影响此前基于您的授权已经开展的个人信息处理。</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b/>
          <w:color w:val="333333"/>
          <w:sz w:val="21"/>
          <w:szCs w:val="21"/>
          <w:shd w:val="clear" w:color="auto" w:fill="F5F6F8"/>
        </w:rPr>
        <w:t>（三）注销账号</w:t>
      </w:r>
    </w:p>
    <w:p>
      <w:pPr>
        <w:pStyle w:val="5"/>
        <w:widowControl/>
        <w:wordWrap w:val="0"/>
        <w:spacing w:before="165"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在符合我们的单项服务的服务协议约定条件及国家相关法律法规规定的情况下，您有权注销您的账号，您可以通过访问我们 App 页面上的“设置”—“账号与安全”——“注销账号”中进行在线操作。您注销成功后，除法律法规及相应的国家标准另有规定外，我们将删除您的个人信息或作匿名化处理。如果您无法通过上述方式访问、更正或删除您的个人信息以及注销账号，或者如果您认为</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存在违反法律的规定收集、使用您个人信息的情形，您可以通过我们的客服或通过本隐私政策提供的其他方式与我们取得联系。为了保障安全，我们可能需要您提供相应方式证明您的身份和请求的正当性，我们将在收到您反馈并验证您的身份后的 十五个工作日内答复您的请求。对于您合理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b/>
          <w:color w:val="333333"/>
          <w:sz w:val="21"/>
          <w:szCs w:val="21"/>
          <w:shd w:val="clear" w:color="auto" w:fill="F5F6F8"/>
        </w:rPr>
        <w:t>（四）访问隐私政策</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您可以在注册页面，或者在“我的”-“设置”-“隐私管理”-“隐私政策”，查看本隐私政策的全部内容。</w:t>
      </w:r>
    </w:p>
    <w:p>
      <w:pPr>
        <w:pStyle w:val="5"/>
        <w:widowControl/>
        <w:wordWrap w:val="0"/>
        <w:spacing w:before="165" w:beforeAutospacing="0" w:afterAutospacing="0" w:line="420" w:lineRule="atLeast"/>
        <w:rPr>
          <w:rFonts w:ascii="宋体" w:hAnsi="宋体" w:eastAsia="宋体" w:cs="宋体"/>
          <w:b/>
          <w:color w:val="333333"/>
          <w:sz w:val="21"/>
          <w:szCs w:val="21"/>
          <w:shd w:val="clear" w:color="auto" w:fill="F5F6F8"/>
        </w:rPr>
      </w:pPr>
      <w:r>
        <w:rPr>
          <w:rFonts w:hint="eastAsia" w:ascii="宋体" w:hAnsi="宋体" w:eastAsia="宋体" w:cs="宋体"/>
          <w:b/>
          <w:color w:val="333333"/>
          <w:sz w:val="21"/>
          <w:szCs w:val="21"/>
          <w:shd w:val="clear" w:color="auto" w:fill="F5F6F8"/>
        </w:rPr>
        <w:t>（五）公开与分享</w:t>
      </w:r>
    </w:p>
    <w:p>
      <w:pPr>
        <w:pStyle w:val="5"/>
        <w:widowControl/>
        <w:wordWrap w:val="0"/>
        <w:spacing w:beforeAutospacing="0" w:afterAutospacing="0" w:line="420" w:lineRule="atLeast"/>
        <w:rPr>
          <w:rFonts w:ascii="宋体" w:hAnsi="宋体" w:eastAsia="宋体" w:cs="宋体"/>
          <w:b/>
          <w:color w:val="333333"/>
          <w:sz w:val="21"/>
          <w:szCs w:val="21"/>
          <w:u w:val="single"/>
          <w:shd w:val="clear" w:color="auto" w:fill="F5F6F8"/>
        </w:rPr>
      </w:pPr>
      <w:r>
        <w:rPr>
          <w:rFonts w:hint="eastAsia" w:ascii="宋体" w:hAnsi="宋体" w:eastAsia="宋体" w:cs="宋体"/>
          <w:color w:val="333333"/>
          <w:sz w:val="21"/>
          <w:szCs w:val="21"/>
          <w:shd w:val="clear" w:color="auto" w:fill="F5F6F8"/>
        </w:rPr>
        <w:t>我们的多项服务可让您不仅与您的社交网络、也与使用该服务的所有用户公开分享您的相关信息，例如，您在我们的服务中所上传或发布的信息、您对其他人上传或发布的信息作出的回应，通过电子邮件或在我们的服务中不特定用户可见的公开区域内上传或公布您的信息，以及包括与这些信息有关的</w:t>
      </w:r>
      <w:r>
        <w:rPr>
          <w:rFonts w:hint="eastAsia" w:ascii="宋体" w:hAnsi="宋体" w:eastAsia="宋体" w:cs="宋体"/>
          <w:b/>
          <w:bCs/>
          <w:color w:val="333333"/>
          <w:sz w:val="21"/>
          <w:szCs w:val="21"/>
          <w:shd w:val="clear" w:color="auto" w:fill="F5F6F8"/>
        </w:rPr>
        <w:t>位置数据</w:t>
      </w:r>
      <w:r>
        <w:rPr>
          <w:rFonts w:hint="eastAsia" w:ascii="宋体" w:hAnsi="宋体" w:eastAsia="宋体" w:cs="宋体"/>
          <w:color w:val="333333"/>
          <w:sz w:val="21"/>
          <w:szCs w:val="21"/>
          <w:shd w:val="clear" w:color="auto" w:fill="F5F6F8"/>
        </w:rPr>
        <w:t>和日志信息。只要您不删除您所公开或共享的信息，有关信息可能一直留存在公众领域；即使您删除共享信息，有关信息仍可能由其他用户或不受我们控制的第三方独立地缓存、复制或储存，或由其他用户或该等第三方在公众领域保存。 </w:t>
      </w:r>
      <w:r>
        <w:rPr>
          <w:rFonts w:hint="eastAsia" w:ascii="宋体" w:hAnsi="宋体" w:eastAsia="宋体" w:cs="宋体"/>
          <w:b/>
          <w:color w:val="333333"/>
          <w:sz w:val="21"/>
          <w:szCs w:val="21"/>
          <w:u w:val="single"/>
          <w:shd w:val="clear" w:color="auto" w:fill="F5F6F8"/>
        </w:rPr>
        <w:t>如您将信息通过上述渠道公开或共享，由此造成您的信息泄露，我们不承担责任。因此，我们提醒并请您慎重考虑是否通过上述渠道公开或共享您的信息。</w:t>
      </w:r>
    </w:p>
    <w:p>
      <w:pPr>
        <w:pStyle w:val="5"/>
        <w:widowControl/>
        <w:wordWrap w:val="0"/>
        <w:spacing w:before="165" w:beforeAutospacing="0" w:afterAutospacing="0" w:line="420" w:lineRule="atLeast"/>
        <w:rPr>
          <w:rFonts w:ascii="宋体" w:hAnsi="宋体" w:eastAsia="宋体" w:cs="宋体"/>
          <w:b/>
          <w:color w:val="333333"/>
          <w:sz w:val="21"/>
          <w:szCs w:val="21"/>
          <w:shd w:val="clear" w:color="auto" w:fill="F5F6F8"/>
        </w:rPr>
      </w:pPr>
      <w:r>
        <w:rPr>
          <w:rFonts w:hint="eastAsia" w:ascii="宋体" w:hAnsi="宋体" w:eastAsia="宋体" w:cs="宋体"/>
          <w:b/>
          <w:color w:val="333333"/>
          <w:sz w:val="21"/>
          <w:szCs w:val="21"/>
          <w:shd w:val="clear" w:color="auto" w:fill="F5F6F8"/>
        </w:rPr>
        <w:t>（六）转移您的个人信息</w:t>
      </w:r>
    </w:p>
    <w:p>
      <w:pPr>
        <w:pStyle w:val="5"/>
        <w:widowControl/>
        <w:wordWrap w:val="0"/>
        <w:spacing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如您需要将您的个人信息转移至指定的个人信息处理者您可以通过本条款第十条的联系方式与我们联系，在核实您的身份后，经审核符合国家网信部门规定条件的，我们将向您提供个人信息转移的途径，但法律法规另有规定的或本条款另有约定的除外。</w:t>
      </w:r>
    </w:p>
    <w:p>
      <w:pPr>
        <w:pStyle w:val="5"/>
        <w:widowControl/>
        <w:wordWrap w:val="0"/>
        <w:spacing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我们也将采取必要的信息管理措施与技术手段．确保转移过程的安全性，防止您的个人信息发生泄露、损毁、丢失、篡改等后果。</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 </w:t>
      </w:r>
    </w:p>
    <w:p>
      <w:pPr>
        <w:pStyle w:val="2"/>
        <w:widowControl/>
        <w:spacing w:beforeAutospacing="0" w:afterAutospacing="0"/>
        <w:rPr>
          <w:rFonts w:hint="default"/>
          <w:sz w:val="21"/>
          <w:szCs w:val="21"/>
        </w:rPr>
      </w:pPr>
      <w:r>
        <w:rPr>
          <w:rFonts w:cs="宋体"/>
          <w:color w:val="333333"/>
          <w:sz w:val="21"/>
          <w:szCs w:val="21"/>
          <w:shd w:val="clear" w:color="auto" w:fill="F5F6F8"/>
        </w:rPr>
        <w:t>七、第三方服务</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我们的服务可能链接至第三方提供的社交媒体或其他服务（包括网站或其他服务形式）。包括：</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（1）您可利用“分享”键将某些内容分享到第三方服务，或您可利用第三方服务登录我们的服务。这些功能可能会收集您的信息（包括您的日志信息），并可能在您的电脑装置COOKIES，从而正常运行上述功能；</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（2）我们通过广告或我们服务的其他方式向您提供链接，使您可以链接至第三方的服务或网站；</w:t>
      </w:r>
    </w:p>
    <w:p>
      <w:pPr>
        <w:pStyle w:val="5"/>
        <w:widowControl/>
        <w:wordWrap w:val="0"/>
        <w:spacing w:beforeAutospacing="0" w:afterAutospacing="0" w:line="420" w:lineRule="atLeast"/>
        <w:rPr>
          <w:rFonts w:ascii="宋体" w:hAnsi="宋体" w:eastAsia="宋体" w:cs="宋体"/>
          <w:color w:val="333333"/>
          <w:sz w:val="21"/>
          <w:szCs w:val="21"/>
          <w:shd w:val="clear" w:color="auto" w:fill="F5F6F8"/>
        </w:rPr>
      </w:pPr>
      <w:r>
        <w:rPr>
          <w:rFonts w:hint="eastAsia" w:ascii="宋体" w:hAnsi="宋体" w:eastAsia="宋体" w:cs="宋体"/>
          <w:color w:val="333333"/>
          <w:sz w:val="21"/>
          <w:szCs w:val="21"/>
          <w:shd w:val="clear" w:color="auto" w:fill="F5F6F8"/>
        </w:rPr>
        <w:t>（3）其他接入第三方服务的情形。例如，为实现本政策中声明的目的，我们可能会接入第三方SDK服务，并将我们依照本政策收集的您的某些个人信息共享给该等第三方，以便提供更好的客户服务和用户体验。我们接入的第三方SDK服务可以查阅本政策第三项或通过访问</w:t>
      </w:r>
      <w:r>
        <w:rPr>
          <w:rFonts w:hint="eastAsia" w:ascii="宋体" w:hAnsi="宋体" w:eastAsia="宋体" w:cs="宋体"/>
          <w:color w:val="333333"/>
          <w:sz w:val="21"/>
          <w:szCs w:val="21"/>
          <w:shd w:val="clear" w:color="auto" w:fill="F5F6F8"/>
          <w:lang w:eastAsia="zh-Hans"/>
        </w:rPr>
        <w:t>快乐妈咪</w:t>
      </w:r>
      <w:r>
        <w:rPr>
          <w:rFonts w:hint="eastAsia" w:ascii="宋体" w:hAnsi="宋体" w:eastAsia="宋体" w:cs="宋体"/>
          <w:color w:val="333333"/>
          <w:sz w:val="21"/>
          <w:szCs w:val="21"/>
          <w:shd w:val="clear" w:color="auto" w:fill="F5F6F8"/>
        </w:rPr>
        <w:t>APP“我的”-“设置”-“第三方共享个人信息清单”进行查阅。</w:t>
      </w:r>
    </w:p>
    <w:p>
      <w:pPr>
        <w:pStyle w:val="5"/>
        <w:widowControl/>
        <w:wordWrap w:val="0"/>
        <w:spacing w:beforeAutospacing="0" w:afterAutospacing="0" w:line="420" w:lineRule="atLeast"/>
        <w:rPr>
          <w:rFonts w:ascii="宋体" w:hAnsi="宋体" w:eastAsia="宋体" w:cs="宋体"/>
          <w:color w:val="333333"/>
          <w:sz w:val="21"/>
          <w:szCs w:val="21"/>
          <w:shd w:val="clear" w:color="auto" w:fill="F5F6F8"/>
        </w:rPr>
      </w:pPr>
    </w:p>
    <w:p>
      <w:pPr>
        <w:pStyle w:val="5"/>
        <w:widowControl/>
        <w:wordWrap w:val="0"/>
        <w:spacing w:beforeAutospacing="0" w:afterAutospacing="0" w:line="420" w:lineRule="atLeast"/>
        <w:rPr>
          <w:rFonts w:ascii="宋体" w:hAnsi="宋体" w:eastAsia="宋体" w:cs="宋体"/>
          <w:b/>
          <w:color w:val="333333"/>
          <w:sz w:val="21"/>
          <w:szCs w:val="21"/>
          <w:u w:val="single"/>
          <w:shd w:val="clear" w:color="auto" w:fill="F5F6F8"/>
        </w:rPr>
      </w:pPr>
      <w:r>
        <w:rPr>
          <w:rFonts w:hint="eastAsia" w:ascii="宋体" w:hAnsi="宋体" w:eastAsia="宋体" w:cs="宋体"/>
          <w:b/>
          <w:color w:val="333333"/>
          <w:sz w:val="21"/>
          <w:szCs w:val="21"/>
          <w:u w:val="single"/>
          <w:shd w:val="clear" w:color="auto" w:fill="F5F6F8"/>
        </w:rPr>
        <w:t>该等第三方社交媒体或其他服务由相关的第三方负责运营。您使用该等第三方的社交媒体服务或其他服务（包括您向该等第三方提供的任何信息），须受第三方自己的服务条款及信息保护声明（而非本政策）约束，您需要仔细阅读其条款。本政策仅适用于我们所收集的个人信息，并不适用于任何第三方提供的服务或第三方的信息使用规则。如您发现这些第三方社交媒体或其他服务存在风险时，建议您终止相关操作以保护您的合法权益。</w:t>
      </w:r>
    </w:p>
    <w:p>
      <w:pPr>
        <w:pStyle w:val="5"/>
        <w:widowControl/>
        <w:wordWrap w:val="0"/>
        <w:spacing w:beforeAutospacing="0" w:afterAutospacing="0" w:line="420" w:lineRule="atLeast"/>
        <w:rPr>
          <w:rFonts w:ascii="宋体" w:hAnsi="宋体" w:eastAsia="宋体" w:cs="宋体"/>
          <w:b/>
          <w:color w:val="333333"/>
          <w:sz w:val="21"/>
          <w:szCs w:val="21"/>
          <w:u w:val="single"/>
          <w:shd w:val="clear" w:color="auto" w:fill="F5F6F8"/>
        </w:rPr>
      </w:pPr>
    </w:p>
    <w:p>
      <w:pPr>
        <w:pStyle w:val="2"/>
        <w:widowControl/>
        <w:spacing w:beforeAutospacing="0" w:afterAutospacing="0"/>
        <w:rPr>
          <w:rFonts w:hint="default" w:cs="宋体"/>
          <w:sz w:val="21"/>
          <w:szCs w:val="21"/>
        </w:rPr>
      </w:pPr>
      <w:r>
        <w:rPr>
          <w:rFonts w:cs="宋体"/>
          <w:color w:val="333333"/>
          <w:sz w:val="21"/>
          <w:szCs w:val="21"/>
          <w:shd w:val="clear" w:color="auto" w:fill="F5F6F8"/>
        </w:rPr>
        <w:t>八、未成年人信息的保护</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我们建议： </w:t>
      </w:r>
      <w:r>
        <w:rPr>
          <w:rFonts w:hint="eastAsia" w:ascii="宋体" w:hAnsi="宋体" w:eastAsia="宋体" w:cs="宋体"/>
          <w:b/>
          <w:color w:val="333333"/>
          <w:sz w:val="21"/>
          <w:szCs w:val="21"/>
          <w:u w:val="single"/>
          <w:shd w:val="clear" w:color="auto" w:fill="F5F6F8"/>
        </w:rPr>
        <w:t>任何未成年人参加网上活动应事先取得家长或其法定监护人（以下简称 "监护人"）的同意。 </w:t>
      </w:r>
      <w:r>
        <w:rPr>
          <w:rFonts w:hint="eastAsia" w:ascii="宋体" w:hAnsi="宋体" w:eastAsia="宋体" w:cs="宋体"/>
          <w:color w:val="333333"/>
          <w:sz w:val="21"/>
          <w:szCs w:val="21"/>
          <w:shd w:val="clear" w:color="auto" w:fill="F5F6F8"/>
        </w:rPr>
        <w:t>我们将根据国家相关法律法规的规定保护未成年人的相关信息。</w:t>
      </w:r>
    </w:p>
    <w:p>
      <w:pPr>
        <w:pStyle w:val="5"/>
        <w:widowControl/>
        <w:wordWrap w:val="0"/>
        <w:spacing w:beforeAutospacing="0" w:afterAutospacing="0" w:line="420" w:lineRule="atLeast"/>
        <w:rPr>
          <w:rFonts w:ascii="宋体" w:hAnsi="宋体" w:eastAsia="宋体" w:cs="宋体"/>
          <w:b/>
          <w:color w:val="333333"/>
          <w:sz w:val="21"/>
          <w:szCs w:val="21"/>
          <w:shd w:val="clear" w:color="auto" w:fill="F5F6F8"/>
        </w:rPr>
      </w:pPr>
      <w:r>
        <w:rPr>
          <w:rFonts w:hint="eastAsia" w:ascii="宋体" w:hAnsi="宋体" w:eastAsia="宋体" w:cs="宋体"/>
          <w:color w:val="333333"/>
          <w:sz w:val="21"/>
          <w:szCs w:val="21"/>
          <w:shd w:val="clear" w:color="auto" w:fill="F5F6F8"/>
        </w:rPr>
        <w:t>我们鼓励父母或监护人指导未成年人使用我们的服务。 </w:t>
      </w:r>
      <w:r>
        <w:rPr>
          <w:rFonts w:hint="eastAsia" w:ascii="宋体" w:hAnsi="宋体" w:eastAsia="宋体" w:cs="宋体"/>
          <w:b/>
          <w:color w:val="333333"/>
          <w:sz w:val="21"/>
          <w:szCs w:val="21"/>
          <w:shd w:val="clear" w:color="auto" w:fill="F5F6F8"/>
        </w:rPr>
        <w:t>如果您是未成年人，请通知您的父母或监护人阅读本政策，并在您提交个人信息之前，寻求父母或监护人的同意和指导。如您的监护人不同意您按照本政策使用我们的服务或向我们提供信息，请您立即终止使用我们的服务并及时通知我们，以便我们采取相应的措施。</w:t>
      </w:r>
    </w:p>
    <w:p>
      <w:pPr>
        <w:pStyle w:val="5"/>
        <w:widowControl/>
        <w:wordWrap w:val="0"/>
        <w:spacing w:beforeAutospacing="0" w:afterAutospacing="0" w:line="420" w:lineRule="atLeast"/>
        <w:rPr>
          <w:rFonts w:ascii="宋体" w:hAnsi="宋体" w:eastAsia="宋体" w:cs="宋体"/>
          <w:b/>
          <w:color w:val="333333"/>
          <w:sz w:val="21"/>
          <w:szCs w:val="21"/>
          <w:shd w:val="clear" w:color="auto" w:fill="F5F6F8"/>
        </w:rPr>
      </w:pPr>
    </w:p>
    <w:p>
      <w:pPr>
        <w:pStyle w:val="2"/>
        <w:widowControl/>
        <w:spacing w:beforeAutospacing="0" w:afterAutospacing="0"/>
        <w:rPr>
          <w:rFonts w:hint="default" w:cs="宋体"/>
          <w:sz w:val="21"/>
          <w:szCs w:val="21"/>
        </w:rPr>
      </w:pPr>
      <w:r>
        <w:rPr>
          <w:rFonts w:cs="宋体"/>
          <w:color w:val="333333"/>
          <w:sz w:val="21"/>
          <w:szCs w:val="21"/>
          <w:shd w:val="clear" w:color="auto" w:fill="F5F6F8"/>
        </w:rPr>
        <w:t>九、通知和修订</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b/>
          <w:color w:val="333333"/>
          <w:sz w:val="21"/>
          <w:szCs w:val="21"/>
          <w:u w:val="single"/>
          <w:shd w:val="clear" w:color="auto" w:fill="F5F6F8"/>
        </w:rPr>
        <w:t>为了给您提供更好的服务，我们可能会根据产品或服务的更新情况及法律法规的相关要求适时修改本政策的条款，该等修改构成本政策的一部分。如该等更新造成您在本政策下权利的实质减少或重大变更，我们将在本政策生效前通过网站公告、推送通知、弹窗提示或其他方式来通知您，您如果不同意该等变更，可以选择停止使用我们的服务；如您仍然继续使用的，即表示您已充分阅读、理解并同意受经修订的本政策的约束。</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我们的任何修改都会将您的满意度置于首位。我们鼓励您在每次使用我们的服务时都查阅我们的隐私政策。</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b/>
          <w:color w:val="333333"/>
          <w:sz w:val="21"/>
          <w:szCs w:val="21"/>
          <w:u w:val="single"/>
          <w:shd w:val="clear" w:color="auto" w:fill="F5F6F8"/>
        </w:rPr>
        <w:t>我们可能在必需时（例如当我们由于系统维护而暂停某一项服务时）发出与服务有关的公告。您可能无法取消这些与服务有关、性质不属于推广的公告。</w:t>
      </w:r>
    </w:p>
    <w:p>
      <w:pPr>
        <w:pStyle w:val="2"/>
        <w:widowControl/>
        <w:spacing w:beforeAutospacing="0" w:afterAutospacing="0"/>
        <w:rPr>
          <w:rFonts w:hint="default" w:cs="宋体"/>
          <w:color w:val="333333"/>
          <w:sz w:val="21"/>
          <w:szCs w:val="21"/>
          <w:shd w:val="clear" w:color="auto" w:fill="F5F6F8"/>
        </w:rPr>
      </w:pPr>
    </w:p>
    <w:p>
      <w:pPr>
        <w:pStyle w:val="2"/>
        <w:widowControl/>
        <w:spacing w:beforeAutospacing="0" w:afterAutospacing="0"/>
        <w:rPr>
          <w:rFonts w:hint="default" w:cs="宋体"/>
          <w:sz w:val="21"/>
          <w:szCs w:val="21"/>
        </w:rPr>
      </w:pPr>
      <w:r>
        <w:rPr>
          <w:rFonts w:cs="宋体"/>
          <w:color w:val="333333"/>
          <w:sz w:val="21"/>
          <w:szCs w:val="21"/>
          <w:shd w:val="clear" w:color="auto" w:fill="F5F6F8"/>
        </w:rPr>
        <w:t>十、如何联系我们</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我们设立了个人信息保护专职部门，将按照本政策保护您的个人信息。如您有关于网络信息安全的投诉和举报，或您对本政策、您的信息的相关事宜有任何问题、意见或建议，可通过以下方式联系我们：</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公司名称：</w:t>
      </w:r>
      <w:r>
        <w:rPr>
          <w:rFonts w:hint="eastAsia" w:ascii="宋体" w:hAnsi="宋体" w:eastAsia="宋体" w:cs="宋体"/>
          <w:color w:val="333333"/>
          <w:sz w:val="21"/>
          <w:szCs w:val="21"/>
          <w:shd w:val="clear" w:color="auto" w:fill="F5F6F8"/>
          <w:lang w:eastAsia="zh-Hans"/>
        </w:rPr>
        <w:t>广东太平洋互联网信息服务有限公司</w:t>
      </w:r>
      <w:r>
        <w:rPr>
          <w:rFonts w:hint="eastAsia" w:ascii="宋体" w:hAnsi="宋体" w:eastAsia="宋体" w:cs="宋体"/>
          <w:color w:val="333333"/>
          <w:sz w:val="21"/>
          <w:szCs w:val="21"/>
          <w:shd w:val="clear" w:color="auto" w:fill="F5F6F8"/>
        </w:rPr>
        <w:t>；</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注册地址：广州市天河区高普路115号1栋301房；</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个人信息保护相关负责人联系方式：020-38178288</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联系邮箱：shenhezhiban@pconline.com.cn</w:t>
      </w:r>
    </w:p>
    <w:p>
      <w:pPr>
        <w:pStyle w:val="5"/>
        <w:widowControl/>
        <w:wordWrap w:val="0"/>
        <w:spacing w:before="165"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您还可以随时通过访问在线客服系统或拨打我们的任何一部客服电话[9:00 - 18:00 (法定假日除外)]等方式与我们取得联系。</w:t>
      </w:r>
    </w:p>
    <w:p>
      <w:pPr>
        <w:pStyle w:val="5"/>
        <w:widowControl/>
        <w:wordWrap w:val="0"/>
        <w:spacing w:beforeAutospacing="0" w:afterAutospacing="0" w:line="420" w:lineRule="atLeast"/>
        <w:rPr>
          <w:rFonts w:ascii="宋体" w:hAnsi="宋体" w:eastAsia="宋体" w:cs="宋体"/>
          <w:sz w:val="21"/>
          <w:szCs w:val="21"/>
        </w:rPr>
      </w:pPr>
      <w:r>
        <w:rPr>
          <w:rFonts w:hint="eastAsia" w:ascii="宋体" w:hAnsi="宋体" w:eastAsia="宋体" w:cs="宋体"/>
          <w:color w:val="333333"/>
          <w:sz w:val="21"/>
          <w:szCs w:val="21"/>
          <w:shd w:val="clear" w:color="auto" w:fill="F5F6F8"/>
        </w:rPr>
        <w:t>一般情况下，我们将在收到您的问题、意见或建议，并验证您的用户身份后的十五天内予以回复。</w:t>
      </w:r>
    </w:p>
    <w:p>
      <w:pPr>
        <w:rPr>
          <w:rFonts w:ascii="宋体" w:hAnsi="宋体" w:eastAsia="宋体" w:cs="宋体"/>
        </w:rPr>
      </w:pPr>
      <w:r>
        <w:rPr>
          <w:rFonts w:hint="eastAsia" w:ascii="宋体" w:hAnsi="宋体" w:eastAsia="宋体" w:cs="宋体"/>
          <w:color w:val="333333"/>
          <w:szCs w:val="21"/>
          <w:shd w:val="clear" w:color="auto" w:fill="F5F6F8"/>
        </w:rPr>
        <w:t>如果您对我们的回复不满意，您还可以通过向广州市天河区人民法院提起诉讼来寻求解决方案。</w:t>
      </w:r>
    </w:p>
    <w:p>
      <w:pPr>
        <w:rPr>
          <w:rFonts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B46F5C"/>
    <w:multiLevelType w:val="singleLevel"/>
    <w:tmpl w:val="BAB46F5C"/>
    <w:lvl w:ilvl="0" w:tentative="0">
      <w:start w:val="7"/>
      <w:numFmt w:val="decimal"/>
      <w:suff w:val="nothing"/>
      <w:lvlText w:val="%1、"/>
      <w:lvlJc w:val="left"/>
    </w:lvl>
  </w:abstractNum>
  <w:abstractNum w:abstractNumId="1">
    <w:nsid w:val="610972BC"/>
    <w:multiLevelType w:val="singleLevel"/>
    <w:tmpl w:val="610972BC"/>
    <w:lvl w:ilvl="0" w:tentative="0">
      <w:start w:val="14"/>
      <w:numFmt w:val="decimal"/>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0">
    <w15:presenceInfo w15:providerId="None" w15:userI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VmODJiMTYzMTM5MmNiMWQ1MzY1NmM1MjA2MmIxMDIifQ=="/>
  </w:docVars>
  <w:rsids>
    <w:rsidRoot w:val="3C0A4BC6"/>
    <w:rsid w:val="00005ECA"/>
    <w:rsid w:val="00040768"/>
    <w:rsid w:val="00103CC4"/>
    <w:rsid w:val="002469DD"/>
    <w:rsid w:val="005332FE"/>
    <w:rsid w:val="006D02FB"/>
    <w:rsid w:val="007032C7"/>
    <w:rsid w:val="0070445B"/>
    <w:rsid w:val="00730E12"/>
    <w:rsid w:val="007F19AB"/>
    <w:rsid w:val="008C0D15"/>
    <w:rsid w:val="009703EF"/>
    <w:rsid w:val="0097486F"/>
    <w:rsid w:val="0097526C"/>
    <w:rsid w:val="00A54744"/>
    <w:rsid w:val="00B654AC"/>
    <w:rsid w:val="00C65F88"/>
    <w:rsid w:val="00E14F9D"/>
    <w:rsid w:val="03351867"/>
    <w:rsid w:val="044A4E48"/>
    <w:rsid w:val="044C14C2"/>
    <w:rsid w:val="064E1715"/>
    <w:rsid w:val="06EC1CDF"/>
    <w:rsid w:val="070A4346"/>
    <w:rsid w:val="073A7DA5"/>
    <w:rsid w:val="077C08FB"/>
    <w:rsid w:val="09E41B6F"/>
    <w:rsid w:val="09F73B55"/>
    <w:rsid w:val="0A78699A"/>
    <w:rsid w:val="0B8E30A9"/>
    <w:rsid w:val="0F942ADE"/>
    <w:rsid w:val="0FF74CB5"/>
    <w:rsid w:val="10C3637B"/>
    <w:rsid w:val="1C5F37C0"/>
    <w:rsid w:val="1CA36BA7"/>
    <w:rsid w:val="1E8B4E14"/>
    <w:rsid w:val="24D669B6"/>
    <w:rsid w:val="25BD53BE"/>
    <w:rsid w:val="26642C06"/>
    <w:rsid w:val="26960A7F"/>
    <w:rsid w:val="28D6376D"/>
    <w:rsid w:val="28EC0317"/>
    <w:rsid w:val="298D4691"/>
    <w:rsid w:val="2A011ADB"/>
    <w:rsid w:val="2C3D2FE2"/>
    <w:rsid w:val="2EBD67E9"/>
    <w:rsid w:val="302E322C"/>
    <w:rsid w:val="33D826CF"/>
    <w:rsid w:val="37E44705"/>
    <w:rsid w:val="384B178F"/>
    <w:rsid w:val="39760E91"/>
    <w:rsid w:val="39D432D7"/>
    <w:rsid w:val="3ACB16EA"/>
    <w:rsid w:val="3BBC1BFC"/>
    <w:rsid w:val="3C0A4BC6"/>
    <w:rsid w:val="3D7B300E"/>
    <w:rsid w:val="41A33928"/>
    <w:rsid w:val="46564A5C"/>
    <w:rsid w:val="466D10C5"/>
    <w:rsid w:val="47F566F6"/>
    <w:rsid w:val="49A16ABA"/>
    <w:rsid w:val="50C8020C"/>
    <w:rsid w:val="52454B96"/>
    <w:rsid w:val="536D3374"/>
    <w:rsid w:val="53A56FCF"/>
    <w:rsid w:val="54254C6B"/>
    <w:rsid w:val="5724628E"/>
    <w:rsid w:val="57517EBF"/>
    <w:rsid w:val="5B906483"/>
    <w:rsid w:val="5BDA5F68"/>
    <w:rsid w:val="5DAC0955"/>
    <w:rsid w:val="5ED74A76"/>
    <w:rsid w:val="5FEF3744"/>
    <w:rsid w:val="62466AD0"/>
    <w:rsid w:val="63812DBF"/>
    <w:rsid w:val="66F26BC3"/>
    <w:rsid w:val="67C25F42"/>
    <w:rsid w:val="68570139"/>
    <w:rsid w:val="6F833379"/>
    <w:rsid w:val="71F77CDB"/>
    <w:rsid w:val="72590BFB"/>
    <w:rsid w:val="731F1F21"/>
    <w:rsid w:val="731F7A49"/>
    <w:rsid w:val="74112E48"/>
    <w:rsid w:val="74457004"/>
    <w:rsid w:val="756709DD"/>
    <w:rsid w:val="77B342F8"/>
    <w:rsid w:val="77F7302A"/>
    <w:rsid w:val="7A47DE9A"/>
    <w:rsid w:val="7B87ECA0"/>
    <w:rsid w:val="7C480433"/>
    <w:rsid w:val="7DBEEEF6"/>
    <w:rsid w:val="7FBC589B"/>
    <w:rsid w:val="7FF3DCE8"/>
    <w:rsid w:val="BBAAE1D2"/>
    <w:rsid w:val="DDF32BD5"/>
    <w:rsid w:val="DFBD51D2"/>
    <w:rsid w:val="DFFF0EC4"/>
    <w:rsid w:val="F6F7F22A"/>
    <w:rsid w:val="FEDF2228"/>
    <w:rsid w:val="FEFD2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3">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Normal (Web)"/>
    <w:basedOn w:val="1"/>
    <w:qFormat/>
    <w:uiPriority w:val="0"/>
    <w:pPr>
      <w:spacing w:beforeAutospacing="1" w:afterAutospacing="1"/>
      <w:jc w:val="left"/>
    </w:pPr>
    <w:rPr>
      <w:rFonts w:cs="Times New Roman"/>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character" w:styleId="12">
    <w:name w:val="annotation reference"/>
    <w:basedOn w:val="8"/>
    <w:qFormat/>
    <w:uiPriority w:val="0"/>
    <w:rPr>
      <w:sz w:val="21"/>
      <w:szCs w:val="21"/>
    </w:rPr>
  </w:style>
  <w:style w:type="paragraph" w:customStyle="1" w:styleId="13">
    <w:name w:val="paragraph"/>
    <w:basedOn w:val="1"/>
    <w:qFormat/>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15405</Words>
  <Characters>17464</Characters>
  <Lines>136</Lines>
  <Paragraphs>38</Paragraphs>
  <TotalTime>1</TotalTime>
  <ScaleCrop>false</ScaleCrop>
  <LinksUpToDate>false</LinksUpToDate>
  <CharactersWithSpaces>17608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2022-04-28T01:35:00Z</dcterms:created>
  <dc:creator>zy^^</dc:creator>
  <cp:lastModifiedBy>0</cp:lastModifiedBy>
  <dcterms:modified xsi:type="dcterms:W3CDTF">2022-04-28T06:10:57Z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E6097B1EB93942FB8B6EDEBE077BFC35</vt:lpwstr>
  </property>
</Properties>
</file>